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023E" w14:textId="26A318D1" w:rsidR="007D51E3" w:rsidRDefault="00070632" w:rsidP="00831D31">
      <w:pPr>
        <w:spacing w:line="480" w:lineRule="auto"/>
        <w:rPr>
          <w:rFonts w:ascii="Times New Roman" w:hAnsi="Times New Roman" w:cs="Times New Roman"/>
          <w:b/>
          <w:bCs/>
          <w:sz w:val="24"/>
          <w:szCs w:val="24"/>
          <w:u w:val="single"/>
        </w:rPr>
      </w:pPr>
      <w:commentRangeStart w:id="0"/>
      <w:commentRangeEnd w:id="0"/>
      <w:r>
        <w:rPr>
          <w:rStyle w:val="CommentReference"/>
        </w:rPr>
        <w:commentReference w:id="0"/>
      </w:r>
    </w:p>
    <w:p w14:paraId="347C7C57" w14:textId="26BAD43F" w:rsidR="007D51E3" w:rsidRDefault="007D51E3" w:rsidP="00831D31">
      <w:pPr>
        <w:spacing w:line="480" w:lineRule="auto"/>
        <w:rPr>
          <w:rFonts w:ascii="Times New Roman" w:hAnsi="Times New Roman" w:cs="Times New Roman"/>
          <w:b/>
          <w:bCs/>
          <w:sz w:val="24"/>
          <w:szCs w:val="24"/>
          <w:u w:val="single"/>
        </w:rPr>
      </w:pPr>
    </w:p>
    <w:p w14:paraId="08BE7A82" w14:textId="77777777" w:rsidR="007D51E3" w:rsidRDefault="007D51E3" w:rsidP="00831D31">
      <w:pPr>
        <w:spacing w:line="480" w:lineRule="auto"/>
        <w:rPr>
          <w:rFonts w:ascii="Times New Roman" w:hAnsi="Times New Roman" w:cs="Times New Roman"/>
          <w:b/>
          <w:bCs/>
          <w:sz w:val="24"/>
          <w:szCs w:val="24"/>
          <w:u w:val="single"/>
        </w:rPr>
      </w:pPr>
    </w:p>
    <w:p w14:paraId="151A2140" w14:textId="77777777" w:rsidR="007D51E3" w:rsidRDefault="007D51E3" w:rsidP="007D51E3">
      <w:pPr>
        <w:spacing w:line="480" w:lineRule="auto"/>
        <w:rPr>
          <w:rFonts w:ascii="Times New Roman" w:hAnsi="Times New Roman" w:cs="Times New Roman"/>
          <w:b/>
          <w:bCs/>
          <w:sz w:val="40"/>
          <w:szCs w:val="40"/>
          <w:u w:val="single"/>
        </w:rPr>
      </w:pPr>
    </w:p>
    <w:p w14:paraId="01A429BD" w14:textId="74B9C07B" w:rsidR="007D51E3" w:rsidRDefault="007D51E3" w:rsidP="007D51E3">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Data Analysis of Cryptocurrency in today’s Market</w:t>
      </w:r>
    </w:p>
    <w:p w14:paraId="11E1FA6D" w14:textId="77777777" w:rsidR="007D51E3" w:rsidRPr="007D51E3" w:rsidRDefault="007D51E3" w:rsidP="007D51E3">
      <w:pPr>
        <w:spacing w:line="276" w:lineRule="auto"/>
        <w:jc w:val="center"/>
        <w:rPr>
          <w:rFonts w:ascii="Times New Roman" w:hAnsi="Times New Roman" w:cs="Times New Roman"/>
          <w:b/>
          <w:bCs/>
          <w:sz w:val="28"/>
          <w:szCs w:val="28"/>
        </w:rPr>
      </w:pPr>
      <w:r w:rsidRPr="007D51E3">
        <w:rPr>
          <w:rFonts w:ascii="Times New Roman" w:hAnsi="Times New Roman" w:cs="Times New Roman"/>
          <w:b/>
          <w:bCs/>
          <w:sz w:val="28"/>
          <w:szCs w:val="28"/>
        </w:rPr>
        <w:t xml:space="preserve">David Allen Bekele, Dr. Garrett </w:t>
      </w:r>
      <w:proofErr w:type="spellStart"/>
      <w:r w:rsidRPr="007D51E3">
        <w:rPr>
          <w:rFonts w:ascii="Times New Roman" w:hAnsi="Times New Roman" w:cs="Times New Roman"/>
          <w:b/>
          <w:bCs/>
          <w:sz w:val="28"/>
          <w:szCs w:val="28"/>
        </w:rPr>
        <w:t>Dancik</w:t>
      </w:r>
      <w:proofErr w:type="spellEnd"/>
      <w:r w:rsidRPr="007D51E3">
        <w:rPr>
          <w:rFonts w:ascii="Times New Roman" w:hAnsi="Times New Roman" w:cs="Times New Roman"/>
          <w:b/>
          <w:bCs/>
          <w:sz w:val="28"/>
          <w:szCs w:val="28"/>
        </w:rPr>
        <w:br/>
        <w:t>Computer Science Department,</w:t>
      </w:r>
      <w:r w:rsidRPr="007D51E3">
        <w:rPr>
          <w:rFonts w:ascii="Times New Roman" w:hAnsi="Times New Roman" w:cs="Times New Roman"/>
          <w:b/>
          <w:bCs/>
          <w:sz w:val="28"/>
          <w:szCs w:val="28"/>
        </w:rPr>
        <w:br/>
        <w:t>Eastern Connecticut State University, Willimantic, CT</w:t>
      </w:r>
      <w:r w:rsidRPr="007D51E3">
        <w:rPr>
          <w:rFonts w:ascii="Times New Roman" w:hAnsi="Times New Roman" w:cs="Times New Roman"/>
          <w:b/>
          <w:bCs/>
          <w:sz w:val="28"/>
          <w:szCs w:val="28"/>
        </w:rPr>
        <w:br/>
        <w:t>November 15th</w:t>
      </w:r>
    </w:p>
    <w:p w14:paraId="4454BB59" w14:textId="77777777" w:rsidR="007D51E3" w:rsidRPr="009C0A99" w:rsidRDefault="007D51E3" w:rsidP="00542F21">
      <w:pPr>
        <w:spacing w:line="480" w:lineRule="auto"/>
        <w:jc w:val="center"/>
        <w:rPr>
          <w:rFonts w:ascii="Times New Roman" w:hAnsi="Times New Roman" w:cs="Times New Roman"/>
          <w:b/>
          <w:bCs/>
          <w:sz w:val="40"/>
          <w:szCs w:val="40"/>
          <w:u w:val="single"/>
        </w:rPr>
      </w:pPr>
    </w:p>
    <w:p w14:paraId="6AF236FC" w14:textId="77777777" w:rsidR="00F85C90" w:rsidRDefault="00F85C90" w:rsidP="00831D31">
      <w:pPr>
        <w:spacing w:line="480" w:lineRule="auto"/>
        <w:rPr>
          <w:rFonts w:ascii="Times New Roman" w:hAnsi="Times New Roman" w:cs="Times New Roman"/>
          <w:b/>
          <w:bCs/>
          <w:sz w:val="24"/>
          <w:szCs w:val="24"/>
          <w:u w:val="single"/>
        </w:rPr>
      </w:pPr>
    </w:p>
    <w:p w14:paraId="1729F06F" w14:textId="77777777" w:rsidR="00F85C90" w:rsidRDefault="00F85C90" w:rsidP="00831D31">
      <w:pPr>
        <w:spacing w:line="480" w:lineRule="auto"/>
        <w:rPr>
          <w:rFonts w:ascii="Times New Roman" w:hAnsi="Times New Roman" w:cs="Times New Roman"/>
          <w:b/>
          <w:bCs/>
          <w:sz w:val="24"/>
          <w:szCs w:val="24"/>
          <w:u w:val="single"/>
        </w:rPr>
      </w:pPr>
    </w:p>
    <w:p w14:paraId="07B3E272" w14:textId="77777777" w:rsidR="00F85C90" w:rsidRDefault="00F85C90" w:rsidP="00831D31">
      <w:pPr>
        <w:spacing w:line="480" w:lineRule="auto"/>
        <w:rPr>
          <w:rFonts w:ascii="Times New Roman" w:hAnsi="Times New Roman" w:cs="Times New Roman"/>
          <w:b/>
          <w:bCs/>
          <w:sz w:val="24"/>
          <w:szCs w:val="24"/>
          <w:u w:val="single"/>
        </w:rPr>
      </w:pPr>
    </w:p>
    <w:p w14:paraId="5B7BD755" w14:textId="77777777" w:rsidR="00F85C90" w:rsidRDefault="00F85C90" w:rsidP="00831D31">
      <w:pPr>
        <w:spacing w:line="480" w:lineRule="auto"/>
        <w:rPr>
          <w:rFonts w:ascii="Times New Roman" w:hAnsi="Times New Roman" w:cs="Times New Roman"/>
          <w:b/>
          <w:bCs/>
          <w:sz w:val="24"/>
          <w:szCs w:val="24"/>
          <w:u w:val="single"/>
        </w:rPr>
      </w:pPr>
    </w:p>
    <w:p w14:paraId="6B414AEB" w14:textId="77777777" w:rsidR="00F85C90" w:rsidRDefault="00F85C90" w:rsidP="00831D31">
      <w:pPr>
        <w:spacing w:line="480" w:lineRule="auto"/>
        <w:rPr>
          <w:rFonts w:ascii="Times New Roman" w:hAnsi="Times New Roman" w:cs="Times New Roman"/>
          <w:b/>
          <w:bCs/>
          <w:sz w:val="24"/>
          <w:szCs w:val="24"/>
          <w:u w:val="single"/>
        </w:rPr>
      </w:pPr>
    </w:p>
    <w:p w14:paraId="40E46E89" w14:textId="77777777" w:rsidR="00F85C90" w:rsidRDefault="00F85C90" w:rsidP="00831D31">
      <w:pPr>
        <w:spacing w:line="480" w:lineRule="auto"/>
        <w:rPr>
          <w:rFonts w:ascii="Times New Roman" w:hAnsi="Times New Roman" w:cs="Times New Roman"/>
          <w:b/>
          <w:bCs/>
          <w:sz w:val="24"/>
          <w:szCs w:val="24"/>
          <w:u w:val="single"/>
        </w:rPr>
      </w:pPr>
    </w:p>
    <w:p w14:paraId="14F2F094" w14:textId="77777777" w:rsidR="00F85C90" w:rsidRDefault="00F85C90" w:rsidP="00831D31">
      <w:pPr>
        <w:spacing w:line="480" w:lineRule="auto"/>
        <w:rPr>
          <w:rFonts w:ascii="Times New Roman" w:hAnsi="Times New Roman" w:cs="Times New Roman"/>
          <w:b/>
          <w:bCs/>
          <w:sz w:val="24"/>
          <w:szCs w:val="24"/>
          <w:u w:val="single"/>
        </w:rPr>
      </w:pPr>
    </w:p>
    <w:p w14:paraId="376DF904" w14:textId="1900BBAD" w:rsidR="00F85C90" w:rsidRDefault="00F85C90" w:rsidP="00831D31">
      <w:pPr>
        <w:spacing w:line="480" w:lineRule="auto"/>
        <w:rPr>
          <w:rFonts w:ascii="Times New Roman" w:hAnsi="Times New Roman" w:cs="Times New Roman"/>
          <w:b/>
          <w:bCs/>
          <w:sz w:val="24"/>
          <w:szCs w:val="24"/>
          <w:u w:val="single"/>
        </w:rPr>
      </w:pPr>
    </w:p>
    <w:p w14:paraId="7B95700D" w14:textId="25A226F1" w:rsidR="006B3F8C" w:rsidRPr="006B3F8C" w:rsidRDefault="006B3F8C" w:rsidP="00672FC4">
      <w:pPr>
        <w:spacing w:line="480" w:lineRule="auto"/>
        <w:jc w:val="center"/>
        <w:rPr>
          <w:ins w:id="1" w:author="David Bekele" w:date="2021-12-02T14:03:00Z"/>
          <w:rFonts w:ascii="Times New Roman" w:hAnsi="Times New Roman" w:cs="Times New Roman"/>
          <w:b/>
          <w:bCs/>
          <w:sz w:val="28"/>
          <w:szCs w:val="28"/>
          <w:u w:val="single"/>
          <w:rPrChange w:id="2" w:author="David Bekele" w:date="2021-12-02T14:03:00Z">
            <w:rPr>
              <w:ins w:id="3" w:author="David Bekele" w:date="2021-12-02T14:03:00Z"/>
            </w:rPr>
          </w:rPrChange>
        </w:rPr>
        <w:pPrChange w:id="4" w:author="David Bekele" w:date="2021-12-02T14:14:00Z">
          <w:pPr>
            <w:spacing w:line="480" w:lineRule="auto"/>
          </w:pPr>
        </w:pPrChange>
      </w:pPr>
      <w:ins w:id="5" w:author="David Bekele" w:date="2021-12-02T14:03:00Z">
        <w:r w:rsidRPr="006B3F8C">
          <w:rPr>
            <w:rFonts w:ascii="Times New Roman" w:hAnsi="Times New Roman" w:cs="Times New Roman"/>
            <w:b/>
            <w:bCs/>
            <w:sz w:val="28"/>
            <w:szCs w:val="28"/>
            <w:u w:val="single"/>
            <w:rPrChange w:id="6" w:author="David Bekele" w:date="2021-12-02T14:03:00Z">
              <w:rPr/>
            </w:rPrChange>
          </w:rPr>
          <w:lastRenderedPageBreak/>
          <w:t>Abstract</w:t>
        </w:r>
      </w:ins>
    </w:p>
    <w:p w14:paraId="701A337A" w14:textId="20A95AD3" w:rsidR="00AC0188" w:rsidRPr="006B3F8C" w:rsidRDefault="00AC0188" w:rsidP="0036304B">
      <w:pPr>
        <w:spacing w:line="480" w:lineRule="auto"/>
        <w:rPr>
          <w:rFonts w:ascii="Times New Roman" w:hAnsi="Times New Roman" w:cs="Times New Roman"/>
          <w:b/>
          <w:bCs/>
          <w:sz w:val="28"/>
          <w:szCs w:val="28"/>
          <w:u w:val="single"/>
          <w:rPrChange w:id="7" w:author="David Bekele" w:date="2021-12-02T14:04:00Z">
            <w:rPr>
              <w:rFonts w:ascii="Times New Roman" w:hAnsi="Times New Roman" w:cs="Times New Roman"/>
              <w:b/>
              <w:bCs/>
              <w:sz w:val="24"/>
              <w:szCs w:val="24"/>
              <w:u w:val="single"/>
            </w:rPr>
          </w:rPrChange>
        </w:rPr>
      </w:pPr>
      <w:ins w:id="8" w:author="David Bekele" w:date="2021-12-02T13:34:00Z">
        <w:r w:rsidRPr="006B3F8C">
          <w:rPr>
            <w:rFonts w:ascii="Times New Roman" w:hAnsi="Times New Roman" w:cs="Times New Roman"/>
            <w:sz w:val="24"/>
            <w:szCs w:val="24"/>
            <w:rPrChange w:id="9" w:author="David Bekele" w:date="2021-12-02T14:04:00Z">
              <w:rPr/>
            </w:rPrChange>
          </w:rPr>
          <w:t xml:space="preserve">This study we compare the </w:t>
        </w:r>
      </w:ins>
      <w:ins w:id="10" w:author="David Bekele" w:date="2021-12-02T13:37:00Z">
        <w:r w:rsidR="00E3274A" w:rsidRPr="006B3F8C">
          <w:rPr>
            <w:rFonts w:ascii="Times New Roman" w:hAnsi="Times New Roman" w:cs="Times New Roman"/>
            <w:sz w:val="24"/>
            <w:szCs w:val="24"/>
            <w:rPrChange w:id="11" w:author="David Bekele" w:date="2021-12-02T14:04:00Z">
              <w:rPr/>
            </w:rPrChange>
          </w:rPr>
          <w:t xml:space="preserve">Cryptocurrencies of </w:t>
        </w:r>
      </w:ins>
      <w:ins w:id="12" w:author="David Bekele" w:date="2021-12-02T13:38:00Z">
        <w:r w:rsidR="00E3274A" w:rsidRPr="006B3F8C">
          <w:rPr>
            <w:rFonts w:ascii="Times New Roman" w:hAnsi="Times New Roman" w:cs="Times New Roman"/>
            <w:sz w:val="24"/>
            <w:szCs w:val="24"/>
            <w:rPrChange w:id="13" w:author="David Bekele" w:date="2021-12-02T14:04:00Z">
              <w:rPr/>
            </w:rPrChange>
          </w:rPr>
          <w:t>Ethereum</w:t>
        </w:r>
      </w:ins>
      <w:ins w:id="14" w:author="David Bekele" w:date="2021-12-02T13:37:00Z">
        <w:r w:rsidR="00E3274A" w:rsidRPr="006B3F8C">
          <w:rPr>
            <w:rFonts w:ascii="Times New Roman" w:hAnsi="Times New Roman" w:cs="Times New Roman"/>
            <w:sz w:val="24"/>
            <w:szCs w:val="24"/>
            <w:rPrChange w:id="15" w:author="David Bekele" w:date="2021-12-02T14:04:00Z">
              <w:rPr/>
            </w:rPrChange>
          </w:rPr>
          <w:t xml:space="preserve"> and </w:t>
        </w:r>
      </w:ins>
      <w:ins w:id="16" w:author="David Bekele" w:date="2021-12-02T13:38:00Z">
        <w:r w:rsidR="00E3274A" w:rsidRPr="006B3F8C">
          <w:rPr>
            <w:rFonts w:ascii="Times New Roman" w:hAnsi="Times New Roman" w:cs="Times New Roman"/>
            <w:sz w:val="24"/>
            <w:szCs w:val="24"/>
            <w:rPrChange w:id="17" w:author="David Bekele" w:date="2021-12-02T14:04:00Z">
              <w:rPr/>
            </w:rPrChange>
          </w:rPr>
          <w:t>Bitcoin</w:t>
        </w:r>
      </w:ins>
      <w:ins w:id="18" w:author="David Bekele" w:date="2021-12-02T13:37:00Z">
        <w:r w:rsidR="00E3274A" w:rsidRPr="006B3F8C">
          <w:rPr>
            <w:rFonts w:ascii="Times New Roman" w:hAnsi="Times New Roman" w:cs="Times New Roman"/>
            <w:sz w:val="24"/>
            <w:szCs w:val="24"/>
            <w:rPrChange w:id="19" w:author="David Bekele" w:date="2021-12-02T14:04:00Z">
              <w:rPr/>
            </w:rPrChange>
          </w:rPr>
          <w:t xml:space="preserve"> over a </w:t>
        </w:r>
      </w:ins>
      <w:ins w:id="20" w:author="David Bekele" w:date="2021-12-02T13:40:00Z">
        <w:r w:rsidR="003A0A1E" w:rsidRPr="006B3F8C">
          <w:rPr>
            <w:rFonts w:ascii="Times New Roman" w:hAnsi="Times New Roman" w:cs="Times New Roman"/>
            <w:sz w:val="24"/>
            <w:szCs w:val="24"/>
            <w:rPrChange w:id="21" w:author="David Bekele" w:date="2021-12-02T14:04:00Z">
              <w:rPr/>
            </w:rPrChange>
          </w:rPr>
          <w:t>Twelve-month</w:t>
        </w:r>
      </w:ins>
      <w:ins w:id="22" w:author="David Bekele" w:date="2021-12-02T13:37:00Z">
        <w:r w:rsidR="00E3274A" w:rsidRPr="006B3F8C">
          <w:rPr>
            <w:rFonts w:ascii="Times New Roman" w:hAnsi="Times New Roman" w:cs="Times New Roman"/>
            <w:sz w:val="24"/>
            <w:szCs w:val="24"/>
            <w:rPrChange w:id="23" w:author="David Bekele" w:date="2021-12-02T14:04:00Z">
              <w:rPr/>
            </w:rPrChange>
          </w:rPr>
          <w:t xml:space="preserve"> </w:t>
        </w:r>
      </w:ins>
      <w:ins w:id="24" w:author="David Bekele" w:date="2021-12-02T13:38:00Z">
        <w:r w:rsidR="00E3274A" w:rsidRPr="006B3F8C">
          <w:rPr>
            <w:rFonts w:ascii="Times New Roman" w:hAnsi="Times New Roman" w:cs="Times New Roman"/>
            <w:sz w:val="24"/>
            <w:szCs w:val="24"/>
            <w:rPrChange w:id="25" w:author="David Bekele" w:date="2021-12-02T14:04:00Z">
              <w:rPr/>
            </w:rPrChange>
          </w:rPr>
          <w:t>period</w:t>
        </w:r>
      </w:ins>
      <w:ins w:id="26" w:author="David Bekele" w:date="2021-12-02T13:42:00Z">
        <w:r w:rsidR="003A0A1E" w:rsidRPr="006B3F8C">
          <w:rPr>
            <w:rFonts w:ascii="Times New Roman" w:hAnsi="Times New Roman" w:cs="Times New Roman"/>
            <w:sz w:val="24"/>
            <w:szCs w:val="24"/>
            <w:rPrChange w:id="27" w:author="David Bekele" w:date="2021-12-02T14:04:00Z">
              <w:rPr/>
            </w:rPrChange>
          </w:rPr>
          <w:t xml:space="preserve">. The data analysis compared both digital currency’s using </w:t>
        </w:r>
      </w:ins>
      <w:ins w:id="28" w:author="David Bekele" w:date="2021-12-02T13:45:00Z">
        <w:r w:rsidR="00186772" w:rsidRPr="006B3F8C">
          <w:rPr>
            <w:rFonts w:ascii="Times New Roman" w:hAnsi="Times New Roman" w:cs="Times New Roman"/>
            <w:sz w:val="24"/>
            <w:szCs w:val="24"/>
            <w:rPrChange w:id="29" w:author="David Bekele" w:date="2021-12-02T14:04:00Z">
              <w:rPr/>
            </w:rPrChange>
          </w:rPr>
          <w:t>comparisons</w:t>
        </w:r>
      </w:ins>
      <w:ins w:id="30" w:author="David Bekele" w:date="2021-12-02T13:42:00Z">
        <w:r w:rsidR="003A0A1E" w:rsidRPr="006B3F8C">
          <w:rPr>
            <w:rFonts w:ascii="Times New Roman" w:hAnsi="Times New Roman" w:cs="Times New Roman"/>
            <w:sz w:val="24"/>
            <w:szCs w:val="24"/>
            <w:rPrChange w:id="31" w:author="David Bekele" w:date="2021-12-02T14:04:00Z">
              <w:rPr/>
            </w:rPrChange>
          </w:rPr>
          <w:t xml:space="preserve"> in volume of cha</w:t>
        </w:r>
      </w:ins>
      <w:ins w:id="32" w:author="David Bekele" w:date="2021-12-02T13:43:00Z">
        <w:r w:rsidR="003A0A1E" w:rsidRPr="006B3F8C">
          <w:rPr>
            <w:rFonts w:ascii="Times New Roman" w:hAnsi="Times New Roman" w:cs="Times New Roman"/>
            <w:sz w:val="24"/>
            <w:szCs w:val="24"/>
            <w:rPrChange w:id="33" w:author="David Bekele" w:date="2021-12-02T14:04:00Z">
              <w:rPr/>
            </w:rPrChange>
          </w:rPr>
          <w:t xml:space="preserve">nge, price </w:t>
        </w:r>
        <w:r w:rsidR="003A0A1E" w:rsidRPr="006B3F8C">
          <w:rPr>
            <w:rFonts w:ascii="Times New Roman" w:hAnsi="Times New Roman" w:cs="Times New Roman"/>
            <w:sz w:val="24"/>
            <w:szCs w:val="24"/>
            <w:rPrChange w:id="34" w:author="David Bekele" w:date="2021-12-02T14:04:00Z">
              <w:rPr/>
            </w:rPrChange>
          </w:rPr>
          <w:t>fluctuation</w:t>
        </w:r>
      </w:ins>
      <w:ins w:id="35" w:author="David Bekele" w:date="2021-12-02T13:44:00Z">
        <w:r w:rsidR="003A0A1E" w:rsidRPr="006B3F8C">
          <w:rPr>
            <w:rFonts w:ascii="Times New Roman" w:hAnsi="Times New Roman" w:cs="Times New Roman"/>
            <w:sz w:val="24"/>
            <w:szCs w:val="24"/>
            <w:rPrChange w:id="36" w:author="David Bekele" w:date="2021-12-02T14:04:00Z">
              <w:rPr/>
            </w:rPrChange>
          </w:rPr>
          <w:t>s</w:t>
        </w:r>
      </w:ins>
      <w:ins w:id="37" w:author="David Bekele" w:date="2021-12-02T13:43:00Z">
        <w:r w:rsidR="003A0A1E" w:rsidRPr="006B3F8C">
          <w:rPr>
            <w:rFonts w:ascii="Times New Roman" w:hAnsi="Times New Roman" w:cs="Times New Roman"/>
            <w:sz w:val="24"/>
            <w:szCs w:val="24"/>
            <w:rPrChange w:id="38" w:author="David Bekele" w:date="2021-12-02T14:04:00Z">
              <w:rPr/>
            </w:rPrChange>
          </w:rPr>
          <w:t>, and weekday to weekend pricing</w:t>
        </w:r>
      </w:ins>
      <w:ins w:id="39" w:author="David Bekele" w:date="2021-12-02T13:44:00Z">
        <w:r w:rsidR="003A0A1E" w:rsidRPr="006B3F8C">
          <w:rPr>
            <w:rFonts w:ascii="Times New Roman" w:hAnsi="Times New Roman" w:cs="Times New Roman"/>
            <w:sz w:val="24"/>
            <w:szCs w:val="24"/>
            <w:rPrChange w:id="40" w:author="David Bekele" w:date="2021-12-02T14:04:00Z">
              <w:rPr/>
            </w:rPrChange>
          </w:rPr>
          <w:t xml:space="preserve">. </w:t>
        </w:r>
      </w:ins>
      <w:ins w:id="41" w:author="David Bekele" w:date="2021-12-02T13:47:00Z">
        <w:r w:rsidR="00186772" w:rsidRPr="006B3F8C">
          <w:rPr>
            <w:rFonts w:ascii="Times New Roman" w:hAnsi="Times New Roman" w:cs="Times New Roman"/>
            <w:sz w:val="24"/>
            <w:szCs w:val="24"/>
            <w:rPrChange w:id="42" w:author="David Bekele" w:date="2021-12-02T14:04:00Z">
              <w:rPr/>
            </w:rPrChange>
          </w:rPr>
          <w:t>Additionally</w:t>
        </w:r>
      </w:ins>
      <w:ins w:id="43" w:author="David Bekele" w:date="2021-12-02T13:46:00Z">
        <w:r w:rsidR="00186772" w:rsidRPr="006B3F8C">
          <w:rPr>
            <w:rFonts w:ascii="Times New Roman" w:hAnsi="Times New Roman" w:cs="Times New Roman"/>
            <w:sz w:val="24"/>
            <w:szCs w:val="24"/>
            <w:rPrChange w:id="44" w:author="David Bekele" w:date="2021-12-02T14:04:00Z">
              <w:rPr/>
            </w:rPrChange>
          </w:rPr>
          <w:t>, the use of major world events was al</w:t>
        </w:r>
      </w:ins>
      <w:ins w:id="45" w:author="David Bekele" w:date="2021-12-02T13:47:00Z">
        <w:r w:rsidR="00186772" w:rsidRPr="006B3F8C">
          <w:rPr>
            <w:rFonts w:ascii="Times New Roman" w:hAnsi="Times New Roman" w:cs="Times New Roman"/>
            <w:sz w:val="24"/>
            <w:szCs w:val="24"/>
            <w:rPrChange w:id="46" w:author="David Bekele" w:date="2021-12-02T14:04:00Z">
              <w:rPr/>
            </w:rPrChange>
          </w:rPr>
          <w:t>so viewed to see cause-effect relation to crypto pricing.</w:t>
        </w:r>
      </w:ins>
      <w:ins w:id="47" w:author="David Bekele" w:date="2021-12-02T13:52:00Z">
        <w:r w:rsidR="00A720BF" w:rsidRPr="006B3F8C">
          <w:rPr>
            <w:rFonts w:ascii="Times New Roman" w:hAnsi="Times New Roman" w:cs="Times New Roman"/>
            <w:sz w:val="24"/>
            <w:szCs w:val="24"/>
            <w:rPrChange w:id="48" w:author="David Bekele" w:date="2021-12-02T14:04:00Z">
              <w:rPr/>
            </w:rPrChange>
          </w:rPr>
          <w:t xml:space="preserve"> In this study, correlation was found with pricing and in volume, with </w:t>
        </w:r>
      </w:ins>
      <w:ins w:id="49" w:author="David Bekele" w:date="2021-12-02T13:53:00Z">
        <w:r w:rsidR="00A720BF" w:rsidRPr="006B3F8C">
          <w:rPr>
            <w:rFonts w:ascii="Times New Roman" w:hAnsi="Times New Roman" w:cs="Times New Roman"/>
            <w:sz w:val="24"/>
            <w:szCs w:val="24"/>
            <w:rPrChange w:id="50" w:author="David Bekele" w:date="2021-12-02T14:04:00Z">
              <w:rPr/>
            </w:rPrChange>
          </w:rPr>
          <w:t xml:space="preserve">pricing having a correlation result of </w:t>
        </w:r>
      </w:ins>
      <w:ins w:id="51" w:author="David Bekele" w:date="2021-12-02T13:54:00Z">
        <w:r w:rsidR="00A720BF" w:rsidRPr="006B3F8C">
          <w:rPr>
            <w:rFonts w:ascii="Times New Roman" w:hAnsi="Times New Roman" w:cs="Times New Roman"/>
            <w:sz w:val="24"/>
            <w:szCs w:val="24"/>
            <w:rPrChange w:id="52" w:author="David Bekele" w:date="2021-12-02T14:04:00Z">
              <w:rPr/>
            </w:rPrChange>
          </w:rPr>
          <w:t>0.6701 and volume being 0.6234</w:t>
        </w:r>
      </w:ins>
      <w:ins w:id="53" w:author="David Bekele" w:date="2021-12-02T13:55:00Z">
        <w:r w:rsidR="00A720BF" w:rsidRPr="006B3F8C">
          <w:rPr>
            <w:rFonts w:ascii="Times New Roman" w:hAnsi="Times New Roman" w:cs="Times New Roman"/>
            <w:sz w:val="24"/>
            <w:szCs w:val="24"/>
            <w:rPrChange w:id="54" w:author="David Bekele" w:date="2021-12-02T14:04:00Z">
              <w:rPr/>
            </w:rPrChange>
          </w:rPr>
          <w:t xml:space="preserve"> showing both crypto currencies had a significant correlation with each other.</w:t>
        </w:r>
      </w:ins>
      <w:ins w:id="55" w:author="David Bekele" w:date="2021-12-02T13:56:00Z">
        <w:r w:rsidR="00F338C9" w:rsidRPr="006B3F8C">
          <w:rPr>
            <w:rFonts w:ascii="Times New Roman" w:hAnsi="Times New Roman" w:cs="Times New Roman"/>
            <w:sz w:val="24"/>
            <w:szCs w:val="24"/>
            <w:rPrChange w:id="56" w:author="David Bekele" w:date="2021-12-02T14:04:00Z">
              <w:rPr/>
            </w:rPrChange>
          </w:rPr>
          <w:t xml:space="preserve"> Weekday and weekend were shown to have a drop in price during weekends and an increase in price during weekdays. While major wor</w:t>
        </w:r>
      </w:ins>
      <w:ins w:id="57" w:author="David Bekele" w:date="2021-12-02T13:57:00Z">
        <w:r w:rsidR="00F338C9" w:rsidRPr="006B3F8C">
          <w:rPr>
            <w:rFonts w:ascii="Times New Roman" w:hAnsi="Times New Roman" w:cs="Times New Roman"/>
            <w:sz w:val="24"/>
            <w:szCs w:val="24"/>
            <w:rPrChange w:id="58" w:author="David Bekele" w:date="2021-12-02T14:04:00Z">
              <w:rPr/>
            </w:rPrChange>
          </w:rPr>
          <w:t>ld events were only shown to have a slight effect on pricing changes</w:t>
        </w:r>
      </w:ins>
      <w:ins w:id="59" w:author="David Bekele" w:date="2021-12-02T14:02:00Z">
        <w:r w:rsidR="006B3F8C" w:rsidRPr="006B3F8C">
          <w:rPr>
            <w:rFonts w:ascii="Times New Roman" w:hAnsi="Times New Roman" w:cs="Times New Roman"/>
            <w:sz w:val="24"/>
            <w:szCs w:val="24"/>
            <w:rPrChange w:id="60" w:author="David Bekele" w:date="2021-12-02T14:04:00Z">
              <w:rPr/>
            </w:rPrChange>
          </w:rPr>
          <w:t xml:space="preserve">. </w:t>
        </w:r>
      </w:ins>
    </w:p>
    <w:p w14:paraId="79C10177" w14:textId="0FDE8101" w:rsidR="003A51D8" w:rsidRPr="006B3F8C" w:rsidRDefault="005A5573" w:rsidP="00672FC4">
      <w:pPr>
        <w:spacing w:line="480" w:lineRule="auto"/>
        <w:rPr>
          <w:rFonts w:ascii="Times New Roman" w:hAnsi="Times New Roman" w:cs="Times New Roman"/>
          <w:b/>
          <w:bCs/>
          <w:sz w:val="28"/>
          <w:szCs w:val="28"/>
          <w:u w:val="single"/>
          <w:rPrChange w:id="61" w:author="David Bekele" w:date="2021-12-02T14:04:00Z">
            <w:rPr>
              <w:rFonts w:ascii="Times New Roman" w:hAnsi="Times New Roman" w:cs="Times New Roman"/>
              <w:b/>
              <w:bCs/>
              <w:sz w:val="24"/>
              <w:szCs w:val="24"/>
              <w:u w:val="single"/>
            </w:rPr>
          </w:rPrChange>
        </w:rPr>
        <w:pPrChange w:id="62" w:author="David Bekele" w:date="2021-12-02T14:13:00Z">
          <w:pPr>
            <w:spacing w:line="480" w:lineRule="auto"/>
          </w:pPr>
        </w:pPrChange>
      </w:pPr>
      <w:r w:rsidRPr="006B3F8C">
        <w:rPr>
          <w:rFonts w:ascii="Times New Roman" w:hAnsi="Times New Roman" w:cs="Times New Roman"/>
          <w:b/>
          <w:bCs/>
          <w:sz w:val="28"/>
          <w:szCs w:val="28"/>
          <w:u w:val="single"/>
          <w:rPrChange w:id="63" w:author="David Bekele" w:date="2021-12-02T14:04:00Z">
            <w:rPr>
              <w:rFonts w:ascii="Times New Roman" w:hAnsi="Times New Roman" w:cs="Times New Roman"/>
              <w:b/>
              <w:bCs/>
              <w:sz w:val="24"/>
              <w:szCs w:val="24"/>
              <w:u w:val="single"/>
            </w:rPr>
          </w:rPrChange>
        </w:rPr>
        <w:t>Introduction</w:t>
      </w:r>
    </w:p>
    <w:p w14:paraId="3D087CE7" w14:textId="44E24138" w:rsidR="002D37FC" w:rsidRPr="006B3F8C" w:rsidRDefault="005A5573" w:rsidP="00672FC4">
      <w:pPr>
        <w:spacing w:line="480" w:lineRule="auto"/>
        <w:rPr>
          <w:rFonts w:ascii="Times New Roman" w:hAnsi="Times New Roman" w:cs="Times New Roman"/>
          <w:sz w:val="24"/>
          <w:szCs w:val="24"/>
          <w:rPrChange w:id="64" w:author="David Bekele" w:date="2021-12-02T14:04:00Z">
            <w:rPr>
              <w:rFonts w:ascii="Times New Roman" w:hAnsi="Times New Roman" w:cs="Times New Roman"/>
              <w:sz w:val="24"/>
              <w:szCs w:val="24"/>
            </w:rPr>
          </w:rPrChange>
        </w:rPr>
        <w:pPrChange w:id="65" w:author="David Bekele" w:date="2021-12-02T14:13:00Z">
          <w:pPr>
            <w:spacing w:line="480" w:lineRule="auto"/>
          </w:pPr>
        </w:pPrChange>
      </w:pPr>
      <w:r w:rsidRPr="0036304B">
        <w:rPr>
          <w:rFonts w:ascii="Times New Roman" w:hAnsi="Times New Roman" w:cs="Times New Roman"/>
          <w:sz w:val="24"/>
          <w:szCs w:val="24"/>
        </w:rPr>
        <w:t xml:space="preserve">The use of cryptocurrency is prevalent in </w:t>
      </w:r>
      <w:r w:rsidR="00CE66E7" w:rsidRPr="0036304B">
        <w:rPr>
          <w:rFonts w:ascii="Times New Roman" w:hAnsi="Times New Roman" w:cs="Times New Roman"/>
          <w:sz w:val="24"/>
          <w:szCs w:val="24"/>
        </w:rPr>
        <w:t>today’s</w:t>
      </w:r>
      <w:r w:rsidRPr="006B3F8C">
        <w:rPr>
          <w:rFonts w:ascii="Times New Roman" w:hAnsi="Times New Roman" w:cs="Times New Roman"/>
          <w:sz w:val="24"/>
          <w:szCs w:val="24"/>
          <w:rPrChange w:id="66" w:author="David Bekele" w:date="2021-12-02T14:04:00Z">
            <w:rPr>
              <w:rFonts w:ascii="Times New Roman" w:hAnsi="Times New Roman" w:cs="Times New Roman"/>
              <w:sz w:val="24"/>
              <w:szCs w:val="24"/>
            </w:rPr>
          </w:rPrChange>
        </w:rPr>
        <w:t xml:space="preserve"> society.</w:t>
      </w:r>
      <w:r w:rsidR="009C57CF" w:rsidRPr="006B3F8C">
        <w:rPr>
          <w:rFonts w:ascii="Times New Roman" w:hAnsi="Times New Roman" w:cs="Times New Roman"/>
          <w:sz w:val="24"/>
          <w:szCs w:val="24"/>
          <w:rPrChange w:id="67" w:author="David Bekele" w:date="2021-12-02T14:04:00Z">
            <w:rPr>
              <w:rFonts w:ascii="Times New Roman" w:hAnsi="Times New Roman" w:cs="Times New Roman"/>
              <w:sz w:val="24"/>
              <w:szCs w:val="24"/>
            </w:rPr>
          </w:rPrChange>
        </w:rPr>
        <w:t xml:space="preserve"> More now than ever the use of trading of digital currency is constantly used and continues to grow, and for that reason understanding the market trends and effects becomes important</w:t>
      </w:r>
      <w:r w:rsidR="00891AAD" w:rsidRPr="006B3F8C">
        <w:rPr>
          <w:rFonts w:ascii="Times New Roman" w:hAnsi="Times New Roman" w:cs="Times New Roman"/>
          <w:sz w:val="24"/>
          <w:szCs w:val="24"/>
          <w:rPrChange w:id="68" w:author="David Bekele" w:date="2021-12-02T14:04:00Z">
            <w:rPr>
              <w:rFonts w:ascii="Times New Roman" w:hAnsi="Times New Roman" w:cs="Times New Roman"/>
              <w:sz w:val="24"/>
              <w:szCs w:val="24"/>
            </w:rPr>
          </w:rPrChange>
        </w:rPr>
        <w:t xml:space="preserve"> </w:t>
      </w:r>
      <w:r w:rsidR="00164FD9" w:rsidRPr="006B3F8C">
        <w:rPr>
          <w:rFonts w:ascii="Times New Roman" w:hAnsi="Times New Roman" w:cs="Times New Roman"/>
          <w:sz w:val="24"/>
          <w:szCs w:val="24"/>
          <w:rPrChange w:id="69" w:author="David Bekele" w:date="2021-12-02T14:04:00Z">
            <w:rPr>
              <w:rFonts w:ascii="Times New Roman" w:hAnsi="Times New Roman" w:cs="Times New Roman"/>
              <w:sz w:val="24"/>
              <w:szCs w:val="24"/>
            </w:rPr>
          </w:rPrChange>
        </w:rPr>
        <w:t>[1].</w:t>
      </w:r>
      <w:r w:rsidR="00AA4A6E" w:rsidRPr="006B3F8C">
        <w:rPr>
          <w:rFonts w:ascii="Times New Roman" w:hAnsi="Times New Roman" w:cs="Times New Roman"/>
          <w:sz w:val="24"/>
          <w:szCs w:val="24"/>
          <w:rPrChange w:id="70" w:author="David Bekele" w:date="2021-12-02T14:04:00Z">
            <w:rPr>
              <w:rFonts w:ascii="Times New Roman" w:hAnsi="Times New Roman" w:cs="Times New Roman"/>
              <w:sz w:val="24"/>
              <w:szCs w:val="24"/>
            </w:rPr>
          </w:rPrChange>
        </w:rPr>
        <w:t xml:space="preserve"> </w:t>
      </w:r>
      <w:ins w:id="71" w:author="David Bekele" w:date="2021-12-01T16:53:00Z">
        <w:r w:rsidR="000573B7" w:rsidRPr="006B3F8C">
          <w:rPr>
            <w:rFonts w:ascii="Times New Roman" w:hAnsi="Times New Roman" w:cs="Times New Roman"/>
            <w:sz w:val="24"/>
            <w:szCs w:val="24"/>
            <w:rPrChange w:id="72" w:author="David Bekele" w:date="2021-12-02T14:04:00Z">
              <w:rPr>
                <w:rFonts w:ascii="Times New Roman" w:hAnsi="Times New Roman" w:cs="Times New Roman"/>
                <w:sz w:val="24"/>
                <w:szCs w:val="24"/>
              </w:rPr>
            </w:rPrChange>
          </w:rPr>
          <w:t xml:space="preserve"> With learning about the data analysis of cryptocurrencies</w:t>
        </w:r>
      </w:ins>
      <w:ins w:id="73" w:author="David Bekele" w:date="2021-12-01T16:56:00Z">
        <w:r w:rsidR="000573B7" w:rsidRPr="006B3F8C">
          <w:rPr>
            <w:rFonts w:ascii="Times New Roman" w:hAnsi="Times New Roman" w:cs="Times New Roman"/>
            <w:sz w:val="24"/>
            <w:szCs w:val="24"/>
            <w:rPrChange w:id="74" w:author="David Bekele" w:date="2021-12-02T14:04:00Z">
              <w:rPr>
                <w:rFonts w:ascii="Times New Roman" w:hAnsi="Times New Roman" w:cs="Times New Roman"/>
                <w:sz w:val="24"/>
                <w:szCs w:val="24"/>
              </w:rPr>
            </w:rPrChange>
          </w:rPr>
          <w:t>, information can be taken about how price trends</w:t>
        </w:r>
      </w:ins>
      <w:ins w:id="75" w:author="David Bekele" w:date="2021-12-01T16:57:00Z">
        <w:r w:rsidR="000573B7" w:rsidRPr="006B3F8C">
          <w:rPr>
            <w:rFonts w:ascii="Times New Roman" w:hAnsi="Times New Roman" w:cs="Times New Roman"/>
            <w:sz w:val="24"/>
            <w:szCs w:val="24"/>
            <w:rPrChange w:id="76" w:author="David Bekele" w:date="2021-12-02T14:04:00Z">
              <w:rPr>
                <w:rFonts w:ascii="Times New Roman" w:hAnsi="Times New Roman" w:cs="Times New Roman"/>
                <w:sz w:val="24"/>
                <w:szCs w:val="24"/>
              </w:rPr>
            </w:rPrChange>
          </w:rPr>
          <w:t xml:space="preserve"> are </w:t>
        </w:r>
      </w:ins>
      <w:ins w:id="77" w:author="David Bekele" w:date="2021-12-01T17:10:00Z">
        <w:r w:rsidR="008869D4" w:rsidRPr="006B3F8C">
          <w:rPr>
            <w:rFonts w:ascii="Times New Roman" w:hAnsi="Times New Roman" w:cs="Times New Roman"/>
            <w:sz w:val="24"/>
            <w:szCs w:val="24"/>
            <w:rPrChange w:id="78" w:author="David Bekele" w:date="2021-12-02T14:04:00Z">
              <w:rPr>
                <w:rFonts w:ascii="Times New Roman" w:hAnsi="Times New Roman" w:cs="Times New Roman"/>
                <w:sz w:val="24"/>
                <w:szCs w:val="24"/>
              </w:rPr>
            </w:rPrChange>
          </w:rPr>
          <w:t>affected</w:t>
        </w:r>
      </w:ins>
      <w:ins w:id="79" w:author="David Bekele" w:date="2021-12-01T16:57:00Z">
        <w:r w:rsidR="000573B7" w:rsidRPr="006B3F8C">
          <w:rPr>
            <w:rFonts w:ascii="Times New Roman" w:hAnsi="Times New Roman" w:cs="Times New Roman"/>
            <w:sz w:val="24"/>
            <w:szCs w:val="24"/>
            <w:rPrChange w:id="80" w:author="David Bekele" w:date="2021-12-02T14:04:00Z">
              <w:rPr>
                <w:rFonts w:ascii="Times New Roman" w:hAnsi="Times New Roman" w:cs="Times New Roman"/>
                <w:sz w:val="24"/>
                <w:szCs w:val="24"/>
              </w:rPr>
            </w:rPrChange>
          </w:rPr>
          <w:t>, giving a better view on investment options in the finical sense.</w:t>
        </w:r>
      </w:ins>
      <w:ins w:id="81" w:author="David Bekele" w:date="2021-12-01T17:10:00Z">
        <w:r w:rsidR="008869D4" w:rsidRPr="006B3F8C">
          <w:rPr>
            <w:rFonts w:ascii="Times New Roman" w:hAnsi="Times New Roman" w:cs="Times New Roman"/>
            <w:sz w:val="24"/>
            <w:szCs w:val="24"/>
            <w:rPrChange w:id="82" w:author="David Bekele" w:date="2021-12-02T14:04:00Z">
              <w:rPr>
                <w:rFonts w:ascii="Times New Roman" w:hAnsi="Times New Roman" w:cs="Times New Roman"/>
                <w:sz w:val="24"/>
                <w:szCs w:val="24"/>
              </w:rPr>
            </w:rPrChange>
          </w:rPr>
          <w:t xml:space="preserve"> Things like when to invest, what may be best to invest and future options will be explored in this paper.</w:t>
        </w:r>
      </w:ins>
      <w:ins w:id="83" w:author="David Bekele" w:date="2021-12-01T17:35:00Z">
        <w:r w:rsidR="00F1473B" w:rsidRPr="006B3F8C">
          <w:rPr>
            <w:rFonts w:ascii="Times New Roman" w:hAnsi="Times New Roman" w:cs="Times New Roman"/>
            <w:sz w:val="24"/>
            <w:szCs w:val="24"/>
            <w:rPrChange w:id="84" w:author="David Bekele" w:date="2021-12-02T14:04:00Z">
              <w:rPr>
                <w:rFonts w:ascii="Times New Roman" w:hAnsi="Times New Roman" w:cs="Times New Roman"/>
                <w:sz w:val="24"/>
                <w:szCs w:val="24"/>
              </w:rPr>
            </w:rPrChange>
          </w:rPr>
          <w:t xml:space="preserve"> Having a better grasp of this information can lead to better financial decisions</w:t>
        </w:r>
      </w:ins>
      <w:ins w:id="85" w:author="David Bekele" w:date="2021-12-01T17:46:00Z">
        <w:r w:rsidR="00A31B3B" w:rsidRPr="006B3F8C">
          <w:rPr>
            <w:rFonts w:ascii="Times New Roman" w:hAnsi="Times New Roman" w:cs="Times New Roman"/>
            <w:sz w:val="24"/>
            <w:szCs w:val="24"/>
            <w:rPrChange w:id="86" w:author="David Bekele" w:date="2021-12-02T14:04:00Z">
              <w:rPr>
                <w:rFonts w:ascii="Times New Roman" w:hAnsi="Times New Roman" w:cs="Times New Roman"/>
                <w:sz w:val="24"/>
                <w:szCs w:val="24"/>
              </w:rPr>
            </w:rPrChange>
          </w:rPr>
          <w:t xml:space="preserve"> and creating better informed </w:t>
        </w:r>
      </w:ins>
      <w:ins w:id="87" w:author="David Bekele" w:date="2021-12-01T17:47:00Z">
        <w:r w:rsidR="00A31B3B" w:rsidRPr="006B3F8C">
          <w:rPr>
            <w:rFonts w:ascii="Times New Roman" w:hAnsi="Times New Roman" w:cs="Times New Roman"/>
            <w:sz w:val="24"/>
            <w:szCs w:val="24"/>
            <w:rPrChange w:id="88" w:author="David Bekele" w:date="2021-12-02T14:04:00Z">
              <w:rPr>
                <w:rFonts w:ascii="Times New Roman" w:hAnsi="Times New Roman" w:cs="Times New Roman"/>
                <w:sz w:val="24"/>
                <w:szCs w:val="24"/>
              </w:rPr>
            </w:rPrChange>
          </w:rPr>
          <w:t>decisions</w:t>
        </w:r>
      </w:ins>
      <w:ins w:id="89" w:author="David Bekele" w:date="2021-12-01T17:46:00Z">
        <w:r w:rsidR="00A31B3B" w:rsidRPr="006B3F8C">
          <w:rPr>
            <w:rFonts w:ascii="Times New Roman" w:hAnsi="Times New Roman" w:cs="Times New Roman"/>
            <w:sz w:val="24"/>
            <w:szCs w:val="24"/>
            <w:rPrChange w:id="90" w:author="David Bekele" w:date="2021-12-02T14:04:00Z">
              <w:rPr>
                <w:rFonts w:ascii="Times New Roman" w:hAnsi="Times New Roman" w:cs="Times New Roman"/>
                <w:sz w:val="24"/>
                <w:szCs w:val="24"/>
              </w:rPr>
            </w:rPrChange>
          </w:rPr>
          <w:t xml:space="preserve"> when investing in digital currencies</w:t>
        </w:r>
      </w:ins>
      <w:ins w:id="91" w:author="David Bekele" w:date="2021-12-01T17:47:00Z">
        <w:r w:rsidR="00A31B3B" w:rsidRPr="006B3F8C">
          <w:rPr>
            <w:rFonts w:ascii="Times New Roman" w:hAnsi="Times New Roman" w:cs="Times New Roman"/>
            <w:sz w:val="24"/>
            <w:szCs w:val="24"/>
            <w:rPrChange w:id="92" w:author="David Bekele" w:date="2021-12-02T14:04:00Z">
              <w:rPr>
                <w:rFonts w:ascii="Times New Roman" w:hAnsi="Times New Roman" w:cs="Times New Roman"/>
                <w:sz w:val="24"/>
                <w:szCs w:val="24"/>
              </w:rPr>
            </w:rPrChange>
          </w:rPr>
          <w:t xml:space="preserve"> and, hopefully, give the reader </w:t>
        </w:r>
      </w:ins>
      <w:ins w:id="93" w:author="David Bekele" w:date="2021-12-01T17:48:00Z">
        <w:r w:rsidR="00A31B3B" w:rsidRPr="006B3F8C">
          <w:rPr>
            <w:rFonts w:ascii="Times New Roman" w:hAnsi="Times New Roman" w:cs="Times New Roman"/>
            <w:sz w:val="24"/>
            <w:szCs w:val="24"/>
            <w:rPrChange w:id="94" w:author="David Bekele" w:date="2021-12-02T14:04:00Z">
              <w:rPr>
                <w:rFonts w:ascii="Times New Roman" w:hAnsi="Times New Roman" w:cs="Times New Roman"/>
                <w:sz w:val="24"/>
                <w:szCs w:val="24"/>
              </w:rPr>
            </w:rPrChange>
          </w:rPr>
          <w:t>the best chance at creating financial success</w:t>
        </w:r>
      </w:ins>
      <w:ins w:id="95" w:author="David Bekele" w:date="2021-12-01T17:46:00Z">
        <w:r w:rsidR="00A31B3B" w:rsidRPr="006B3F8C">
          <w:rPr>
            <w:rFonts w:ascii="Times New Roman" w:hAnsi="Times New Roman" w:cs="Times New Roman"/>
            <w:sz w:val="24"/>
            <w:szCs w:val="24"/>
            <w:rPrChange w:id="96" w:author="David Bekele" w:date="2021-12-02T14:04:00Z">
              <w:rPr>
                <w:rFonts w:ascii="Times New Roman" w:hAnsi="Times New Roman" w:cs="Times New Roman"/>
                <w:sz w:val="24"/>
                <w:szCs w:val="24"/>
              </w:rPr>
            </w:rPrChange>
          </w:rPr>
          <w:t xml:space="preserve">. </w:t>
        </w:r>
      </w:ins>
      <w:ins w:id="97" w:author="David Bekele" w:date="2021-12-01T16:53:00Z">
        <w:r w:rsidR="000573B7" w:rsidRPr="006B3F8C">
          <w:rPr>
            <w:rFonts w:ascii="Times New Roman" w:hAnsi="Times New Roman" w:cs="Times New Roman"/>
            <w:sz w:val="24"/>
            <w:szCs w:val="24"/>
            <w:rPrChange w:id="98" w:author="David Bekele" w:date="2021-12-02T14:04:00Z">
              <w:rPr>
                <w:rFonts w:ascii="Times New Roman" w:hAnsi="Times New Roman" w:cs="Times New Roman"/>
                <w:sz w:val="24"/>
                <w:szCs w:val="24"/>
              </w:rPr>
            </w:rPrChange>
          </w:rPr>
          <w:t xml:space="preserve"> </w:t>
        </w:r>
      </w:ins>
      <w:r w:rsidR="00AA4A6E" w:rsidRPr="006B3F8C">
        <w:rPr>
          <w:rFonts w:ascii="Times New Roman" w:hAnsi="Times New Roman" w:cs="Times New Roman"/>
          <w:sz w:val="24"/>
          <w:szCs w:val="24"/>
          <w:rPrChange w:id="99" w:author="David Bekele" w:date="2021-12-02T14:04:00Z">
            <w:rPr>
              <w:rFonts w:ascii="Times New Roman" w:hAnsi="Times New Roman" w:cs="Times New Roman"/>
              <w:sz w:val="24"/>
              <w:szCs w:val="24"/>
            </w:rPr>
          </w:rPrChange>
        </w:rPr>
        <w:t xml:space="preserve">To dive into this topic, an understanding of both Cryptocurrency and the technology behind it, Blockchain, is needed for better perception of this research. To begin, Blockchain itself is the use of decentralized database shared among networks that store information digitally. Blockchain has </w:t>
      </w:r>
      <w:r w:rsidR="00AA4A6E" w:rsidRPr="006B3F8C">
        <w:rPr>
          <w:rFonts w:ascii="Times New Roman" w:hAnsi="Times New Roman" w:cs="Times New Roman"/>
          <w:sz w:val="24"/>
          <w:szCs w:val="24"/>
          <w:rPrChange w:id="100" w:author="David Bekele" w:date="2021-12-02T14:04:00Z">
            <w:rPr>
              <w:rFonts w:ascii="Times New Roman" w:hAnsi="Times New Roman" w:cs="Times New Roman"/>
              <w:sz w:val="24"/>
              <w:szCs w:val="24"/>
            </w:rPr>
          </w:rPrChange>
        </w:rPr>
        <w:lastRenderedPageBreak/>
        <w:t>a high privacy usage and encryption technology [</w:t>
      </w:r>
      <w:ins w:id="101" w:author="David Bekele" w:date="2021-11-30T22:42:00Z">
        <w:r w:rsidR="005A27B0" w:rsidRPr="006B3F8C">
          <w:rPr>
            <w:rFonts w:ascii="Times New Roman" w:hAnsi="Times New Roman" w:cs="Times New Roman"/>
            <w:sz w:val="24"/>
            <w:szCs w:val="24"/>
            <w:rPrChange w:id="102" w:author="David Bekele" w:date="2021-12-02T14:04:00Z">
              <w:rPr>
                <w:rFonts w:ascii="Times New Roman" w:hAnsi="Times New Roman" w:cs="Times New Roman"/>
                <w:sz w:val="24"/>
                <w:szCs w:val="24"/>
              </w:rPr>
            </w:rPrChange>
          </w:rPr>
          <w:t>2</w:t>
        </w:r>
      </w:ins>
      <w:del w:id="103" w:author="David Bekele" w:date="2021-11-30T22:42:00Z">
        <w:r w:rsidR="00AA4A6E" w:rsidRPr="006B3F8C" w:rsidDel="005A27B0">
          <w:rPr>
            <w:rFonts w:ascii="Times New Roman" w:hAnsi="Times New Roman" w:cs="Times New Roman"/>
            <w:sz w:val="24"/>
            <w:szCs w:val="24"/>
            <w:rPrChange w:id="104" w:author="David Bekele" w:date="2021-12-02T14:04:00Z">
              <w:rPr>
                <w:rFonts w:ascii="Times New Roman" w:hAnsi="Times New Roman" w:cs="Times New Roman"/>
                <w:sz w:val="24"/>
                <w:szCs w:val="24"/>
              </w:rPr>
            </w:rPrChange>
          </w:rPr>
          <w:delText>10</w:delText>
        </w:r>
      </w:del>
      <w:r w:rsidR="00AA4A6E" w:rsidRPr="006B3F8C">
        <w:rPr>
          <w:rFonts w:ascii="Times New Roman" w:hAnsi="Times New Roman" w:cs="Times New Roman"/>
          <w:sz w:val="24"/>
          <w:szCs w:val="24"/>
          <w:rPrChange w:id="105" w:author="David Bekele" w:date="2021-12-02T14:04:00Z">
            <w:rPr>
              <w:rFonts w:ascii="Times New Roman" w:hAnsi="Times New Roman" w:cs="Times New Roman"/>
              <w:sz w:val="24"/>
              <w:szCs w:val="24"/>
            </w:rPr>
          </w:rPrChange>
        </w:rPr>
        <w:t xml:space="preserve">] </w:t>
      </w:r>
      <w:r w:rsidR="00D564E6" w:rsidRPr="006B3F8C">
        <w:rPr>
          <w:rFonts w:ascii="Times New Roman" w:hAnsi="Times New Roman" w:cs="Times New Roman"/>
          <w:sz w:val="24"/>
          <w:szCs w:val="24"/>
          <w:rPrChange w:id="106" w:author="David Bekele" w:date="2021-12-02T14:04:00Z">
            <w:rPr>
              <w:rFonts w:ascii="Times New Roman" w:hAnsi="Times New Roman" w:cs="Times New Roman"/>
              <w:sz w:val="24"/>
              <w:szCs w:val="24"/>
            </w:rPr>
          </w:rPrChange>
        </w:rPr>
        <w:t>which has been used in the new creation of cryptocurrencies in today’s digital markets. Cryptocurrencies themselves are derivative of the blockchain technology, using what blockchain used to create its privacy in the form of “hashes”. These hashes</w:t>
      </w:r>
      <w:r w:rsidR="00617DD3" w:rsidRPr="006B3F8C">
        <w:rPr>
          <w:rFonts w:ascii="Times New Roman" w:hAnsi="Times New Roman" w:cs="Times New Roman"/>
          <w:sz w:val="24"/>
          <w:szCs w:val="24"/>
          <w:rPrChange w:id="107" w:author="David Bekele" w:date="2021-12-02T14:04:00Z">
            <w:rPr>
              <w:rFonts w:ascii="Times New Roman" w:hAnsi="Times New Roman" w:cs="Times New Roman"/>
              <w:sz w:val="24"/>
              <w:szCs w:val="24"/>
            </w:rPr>
          </w:rPrChange>
        </w:rPr>
        <w:t xml:space="preserve"> are special as they cannot be copied, removed, or altered in any way. Because of this, they become the perfect tool for trade as it covers the security risk other forms of technology may have.</w:t>
      </w:r>
      <w:r w:rsidR="002D37FC" w:rsidRPr="006B3F8C">
        <w:rPr>
          <w:rFonts w:ascii="Times New Roman" w:hAnsi="Times New Roman" w:cs="Times New Roman"/>
          <w:sz w:val="24"/>
          <w:szCs w:val="24"/>
          <w:rPrChange w:id="108" w:author="David Bekele" w:date="2021-12-02T14:04:00Z">
            <w:rPr>
              <w:rFonts w:ascii="Times New Roman" w:hAnsi="Times New Roman" w:cs="Times New Roman"/>
              <w:sz w:val="24"/>
              <w:szCs w:val="24"/>
            </w:rPr>
          </w:rPrChange>
        </w:rPr>
        <w:t xml:space="preserve"> Cryptocurrency, while not only being secure and private, is also not backed by any government, and is instead backed independently by the users who trade it, this creates a freer market where the currency is safer from hyperinflation. </w:t>
      </w:r>
      <w:r w:rsidR="00891AAD" w:rsidRPr="006B3F8C">
        <w:rPr>
          <w:rFonts w:ascii="Times New Roman" w:hAnsi="Times New Roman" w:cs="Times New Roman"/>
          <w:sz w:val="24"/>
          <w:szCs w:val="24"/>
          <w:rPrChange w:id="109" w:author="David Bekele" w:date="2021-12-02T14:04:00Z">
            <w:rPr>
              <w:rFonts w:ascii="Times New Roman" w:hAnsi="Times New Roman" w:cs="Times New Roman"/>
              <w:sz w:val="24"/>
              <w:szCs w:val="24"/>
            </w:rPr>
          </w:rPrChange>
        </w:rPr>
        <w:t>This data analysis will cover two of the most traded Cryptocurrency’s today, that being Bitcoin (BTC) and Ethereum (ETH)</w:t>
      </w:r>
      <w:r w:rsidR="00164FD9" w:rsidRPr="006B3F8C">
        <w:rPr>
          <w:rFonts w:ascii="Times New Roman" w:hAnsi="Times New Roman" w:cs="Times New Roman"/>
          <w:sz w:val="24"/>
          <w:szCs w:val="24"/>
          <w:rPrChange w:id="110" w:author="David Bekele" w:date="2021-12-02T14:04:00Z">
            <w:rPr>
              <w:rFonts w:ascii="Times New Roman" w:hAnsi="Times New Roman" w:cs="Times New Roman"/>
              <w:sz w:val="24"/>
              <w:szCs w:val="24"/>
            </w:rPr>
          </w:rPrChange>
        </w:rPr>
        <w:t xml:space="preserve"> [</w:t>
      </w:r>
      <w:ins w:id="111" w:author="David Bekele" w:date="2021-11-30T22:42:00Z">
        <w:r w:rsidR="005A27B0" w:rsidRPr="006B3F8C">
          <w:rPr>
            <w:rFonts w:ascii="Times New Roman" w:hAnsi="Times New Roman" w:cs="Times New Roman"/>
            <w:sz w:val="24"/>
            <w:szCs w:val="24"/>
            <w:rPrChange w:id="112" w:author="David Bekele" w:date="2021-12-02T14:04:00Z">
              <w:rPr>
                <w:rFonts w:ascii="Times New Roman" w:hAnsi="Times New Roman" w:cs="Times New Roman"/>
                <w:sz w:val="24"/>
                <w:szCs w:val="24"/>
              </w:rPr>
            </w:rPrChange>
          </w:rPr>
          <w:t>3</w:t>
        </w:r>
      </w:ins>
      <w:del w:id="113" w:author="David Bekele" w:date="2021-11-30T22:42:00Z">
        <w:r w:rsidR="00164FD9" w:rsidRPr="006B3F8C" w:rsidDel="005A27B0">
          <w:rPr>
            <w:rFonts w:ascii="Times New Roman" w:hAnsi="Times New Roman" w:cs="Times New Roman"/>
            <w:sz w:val="24"/>
            <w:szCs w:val="24"/>
            <w:rPrChange w:id="114" w:author="David Bekele" w:date="2021-12-02T14:04:00Z">
              <w:rPr>
                <w:rFonts w:ascii="Times New Roman" w:hAnsi="Times New Roman" w:cs="Times New Roman"/>
                <w:sz w:val="24"/>
                <w:szCs w:val="24"/>
              </w:rPr>
            </w:rPrChange>
          </w:rPr>
          <w:delText>6</w:delText>
        </w:r>
      </w:del>
      <w:r w:rsidR="00164FD9" w:rsidRPr="006B3F8C">
        <w:rPr>
          <w:rFonts w:ascii="Times New Roman" w:hAnsi="Times New Roman" w:cs="Times New Roman"/>
          <w:sz w:val="24"/>
          <w:szCs w:val="24"/>
          <w:rPrChange w:id="115" w:author="David Bekele" w:date="2021-12-02T14:04:00Z">
            <w:rPr>
              <w:rFonts w:ascii="Times New Roman" w:hAnsi="Times New Roman" w:cs="Times New Roman"/>
              <w:sz w:val="24"/>
              <w:szCs w:val="24"/>
            </w:rPr>
          </w:rPrChange>
        </w:rPr>
        <w:t>]</w:t>
      </w:r>
      <w:r w:rsidR="00891AAD" w:rsidRPr="006B3F8C">
        <w:rPr>
          <w:rFonts w:ascii="Times New Roman" w:hAnsi="Times New Roman" w:cs="Times New Roman"/>
          <w:sz w:val="24"/>
          <w:szCs w:val="24"/>
          <w:rPrChange w:id="116" w:author="David Bekele" w:date="2021-12-02T14:04:00Z">
            <w:rPr>
              <w:rFonts w:ascii="Times New Roman" w:hAnsi="Times New Roman" w:cs="Times New Roman"/>
              <w:sz w:val="24"/>
              <w:szCs w:val="24"/>
            </w:rPr>
          </w:rPrChange>
        </w:rPr>
        <w:t>. The analysis was conducted by answering several questions on the bases of taking the pricing and volume of each of these cryptocurrencies over a year period</w:t>
      </w:r>
      <w:r w:rsidR="002B1BEE" w:rsidRPr="006B3F8C">
        <w:rPr>
          <w:rFonts w:ascii="Times New Roman" w:hAnsi="Times New Roman" w:cs="Times New Roman"/>
          <w:sz w:val="24"/>
          <w:szCs w:val="24"/>
          <w:rPrChange w:id="117" w:author="David Bekele" w:date="2021-12-02T14:04:00Z">
            <w:rPr>
              <w:rFonts w:ascii="Times New Roman" w:hAnsi="Times New Roman" w:cs="Times New Roman"/>
              <w:sz w:val="24"/>
              <w:szCs w:val="24"/>
            </w:rPr>
          </w:rPrChange>
        </w:rPr>
        <w:t xml:space="preserve"> then collecting/analyzing this data on excel graphs and sheets. </w:t>
      </w:r>
      <w:r w:rsidR="002E3CC6" w:rsidRPr="006B3F8C">
        <w:rPr>
          <w:rFonts w:ascii="Times New Roman" w:hAnsi="Times New Roman" w:cs="Times New Roman"/>
          <w:sz w:val="24"/>
          <w:szCs w:val="24"/>
          <w:rPrChange w:id="118" w:author="David Bekele" w:date="2021-12-02T14:04:00Z">
            <w:rPr>
              <w:rFonts w:ascii="Times New Roman" w:hAnsi="Times New Roman" w:cs="Times New Roman"/>
              <w:sz w:val="24"/>
              <w:szCs w:val="24"/>
            </w:rPr>
          </w:rPrChange>
        </w:rPr>
        <w:t xml:space="preserve">These graphs helped us answer several questions, that being </w:t>
      </w:r>
      <w:r w:rsidR="00A63196" w:rsidRPr="006B3F8C">
        <w:rPr>
          <w:rFonts w:ascii="Times New Roman" w:hAnsi="Times New Roman" w:cs="Times New Roman"/>
          <w:sz w:val="24"/>
          <w:szCs w:val="24"/>
          <w:rPrChange w:id="119" w:author="David Bekele" w:date="2021-12-02T14:04:00Z">
            <w:rPr>
              <w:rFonts w:ascii="Times New Roman" w:hAnsi="Times New Roman" w:cs="Times New Roman"/>
              <w:sz w:val="24"/>
              <w:szCs w:val="24"/>
            </w:rPr>
          </w:rPrChange>
        </w:rPr>
        <w:t>our</w:t>
      </w:r>
      <w:r w:rsidR="002E3CC6" w:rsidRPr="006B3F8C">
        <w:rPr>
          <w:rFonts w:ascii="Times New Roman" w:hAnsi="Times New Roman" w:cs="Times New Roman"/>
          <w:sz w:val="24"/>
          <w:szCs w:val="24"/>
          <w:rPrChange w:id="120" w:author="David Bekele" w:date="2021-12-02T14:04:00Z">
            <w:rPr>
              <w:rFonts w:ascii="Times New Roman" w:hAnsi="Times New Roman" w:cs="Times New Roman"/>
              <w:sz w:val="24"/>
              <w:szCs w:val="24"/>
            </w:rPr>
          </w:rPrChange>
        </w:rPr>
        <w:t xml:space="preserve"> price and volume fluctuating at the same pattern, what are the pricings for weekdays and weekends, and do major world events effect trading?</w:t>
      </w:r>
      <w:r w:rsidR="00F01B7B" w:rsidRPr="006B3F8C">
        <w:rPr>
          <w:rFonts w:ascii="Times New Roman" w:hAnsi="Times New Roman" w:cs="Times New Roman"/>
          <w:sz w:val="24"/>
          <w:szCs w:val="24"/>
          <w:rPrChange w:id="121" w:author="David Bekele" w:date="2021-12-02T14:04:00Z">
            <w:rPr>
              <w:rFonts w:ascii="Times New Roman" w:hAnsi="Times New Roman" w:cs="Times New Roman"/>
              <w:sz w:val="24"/>
              <w:szCs w:val="24"/>
            </w:rPr>
          </w:rPrChange>
        </w:rPr>
        <w:t xml:space="preserve"> This paper will answer these questions revealing market trends within cryptocurrency today.</w:t>
      </w:r>
      <w:r w:rsidR="002E3CC6" w:rsidRPr="006B3F8C">
        <w:rPr>
          <w:rFonts w:ascii="Times New Roman" w:hAnsi="Times New Roman" w:cs="Times New Roman"/>
          <w:sz w:val="24"/>
          <w:szCs w:val="24"/>
          <w:rPrChange w:id="122" w:author="David Bekele" w:date="2021-12-02T14:04:00Z">
            <w:rPr>
              <w:rFonts w:ascii="Times New Roman" w:hAnsi="Times New Roman" w:cs="Times New Roman"/>
              <w:sz w:val="24"/>
              <w:szCs w:val="24"/>
            </w:rPr>
          </w:rPrChange>
        </w:rPr>
        <w:t xml:space="preserve">  </w:t>
      </w:r>
    </w:p>
    <w:p w14:paraId="4849026F" w14:textId="467B9D51" w:rsidR="00E435AC" w:rsidRPr="006B3F8C" w:rsidRDefault="00E435AC" w:rsidP="00672FC4">
      <w:pPr>
        <w:spacing w:line="480" w:lineRule="auto"/>
        <w:rPr>
          <w:rFonts w:ascii="Times New Roman" w:eastAsia="Times New Roman" w:hAnsi="Times New Roman" w:cs="Times New Roman"/>
          <w:b/>
          <w:bCs/>
          <w:color w:val="000000"/>
          <w:sz w:val="28"/>
          <w:szCs w:val="28"/>
          <w:u w:val="single"/>
          <w:rPrChange w:id="123" w:author="David Bekele" w:date="2021-12-02T14:04:00Z">
            <w:rPr>
              <w:rFonts w:ascii="Times New Roman" w:eastAsia="Times New Roman" w:hAnsi="Times New Roman" w:cs="Times New Roman"/>
              <w:b/>
              <w:bCs/>
              <w:color w:val="000000"/>
              <w:sz w:val="24"/>
              <w:szCs w:val="24"/>
              <w:u w:val="single"/>
            </w:rPr>
          </w:rPrChange>
        </w:rPr>
        <w:pPrChange w:id="124" w:author="David Bekele" w:date="2021-12-02T14:13:00Z">
          <w:pPr>
            <w:spacing w:line="480" w:lineRule="auto"/>
          </w:pPr>
        </w:pPrChange>
      </w:pPr>
      <w:r w:rsidRPr="006B3F8C">
        <w:rPr>
          <w:rFonts w:ascii="Times New Roman" w:eastAsia="Times New Roman" w:hAnsi="Times New Roman" w:cs="Times New Roman"/>
          <w:noProof/>
          <w:color w:val="000000"/>
          <w:sz w:val="28"/>
          <w:szCs w:val="28"/>
          <w:rPrChange w:id="125" w:author="David Bekele" w:date="2021-12-02T14:04:00Z">
            <w:rPr>
              <w:rFonts w:ascii="Times New Roman" w:eastAsia="Times New Roman" w:hAnsi="Times New Roman" w:cs="Times New Roman"/>
              <w:noProof/>
              <w:color w:val="000000"/>
              <w:sz w:val="24"/>
              <w:szCs w:val="24"/>
            </w:rPr>
          </w:rPrChange>
        </w:rPr>
        <w:lastRenderedPageBreak/>
        <w:drawing>
          <wp:anchor distT="0" distB="0" distL="114300" distR="114300" simplePos="0" relativeHeight="251571712" behindDoc="1" locked="0" layoutInCell="1" allowOverlap="1" wp14:anchorId="4B1DF898" wp14:editId="67E956C4">
            <wp:simplePos x="0" y="0"/>
            <wp:positionH relativeFrom="column">
              <wp:posOffset>42545</wp:posOffset>
            </wp:positionH>
            <wp:positionV relativeFrom="paragraph">
              <wp:posOffset>754380</wp:posOffset>
            </wp:positionV>
            <wp:extent cx="2499360" cy="2710180"/>
            <wp:effectExtent l="0" t="0" r="0" b="0"/>
            <wp:wrapTight wrapText="bothSides">
              <wp:wrapPolygon edited="0">
                <wp:start x="0" y="0"/>
                <wp:lineTo x="0" y="21408"/>
                <wp:lineTo x="21402" y="21408"/>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2710180"/>
                    </a:xfrm>
                    <a:prstGeom prst="rect">
                      <a:avLst/>
                    </a:prstGeom>
                    <a:noFill/>
                  </pic:spPr>
                </pic:pic>
              </a:graphicData>
            </a:graphic>
            <wp14:sizeRelH relativeFrom="page">
              <wp14:pctWidth>0</wp14:pctWidth>
            </wp14:sizeRelH>
            <wp14:sizeRelV relativeFrom="page">
              <wp14:pctHeight>0</wp14:pctHeight>
            </wp14:sizeRelV>
          </wp:anchor>
        </w:drawing>
      </w:r>
      <w:r w:rsidR="00B25BA6" w:rsidRPr="006B3F8C">
        <w:rPr>
          <w:rFonts w:ascii="Times New Roman" w:eastAsia="Times New Roman" w:hAnsi="Times New Roman" w:cs="Times New Roman"/>
          <w:b/>
          <w:bCs/>
          <w:color w:val="000000"/>
          <w:sz w:val="28"/>
          <w:szCs w:val="28"/>
          <w:u w:val="single"/>
          <w:rPrChange w:id="126" w:author="David Bekele" w:date="2021-12-02T14:04:00Z">
            <w:rPr>
              <w:rFonts w:ascii="Times New Roman" w:eastAsia="Times New Roman" w:hAnsi="Times New Roman" w:cs="Times New Roman"/>
              <w:b/>
              <w:bCs/>
              <w:color w:val="000000"/>
              <w:sz w:val="24"/>
              <w:szCs w:val="24"/>
              <w:u w:val="single"/>
            </w:rPr>
          </w:rPrChange>
        </w:rPr>
        <w:t>Methods &amp; Materials</w:t>
      </w:r>
      <w:r w:rsidRPr="006B3F8C">
        <w:rPr>
          <w:rFonts w:ascii="Times New Roman" w:eastAsia="Times New Roman" w:hAnsi="Times New Roman" w:cs="Times New Roman"/>
          <w:b/>
          <w:bCs/>
          <w:color w:val="000000"/>
          <w:sz w:val="28"/>
          <w:szCs w:val="28"/>
          <w:u w:val="single"/>
          <w:rPrChange w:id="127" w:author="David Bekele" w:date="2021-12-02T14:04:00Z">
            <w:rPr>
              <w:rFonts w:ascii="Times New Roman" w:eastAsia="Times New Roman" w:hAnsi="Times New Roman" w:cs="Times New Roman"/>
              <w:b/>
              <w:bCs/>
              <w:color w:val="000000"/>
              <w:sz w:val="24"/>
              <w:szCs w:val="24"/>
              <w:u w:val="single"/>
            </w:rPr>
          </w:rPrChange>
        </w:rPr>
        <w:t xml:space="preserve"> </w:t>
      </w:r>
    </w:p>
    <w:p w14:paraId="098246F4" w14:textId="7B4E179B" w:rsidR="00D81E54" w:rsidRPr="006B3F8C" w:rsidRDefault="00793318" w:rsidP="00FE2C66">
      <w:pPr>
        <w:spacing w:line="480" w:lineRule="auto"/>
        <w:rPr>
          <w:rFonts w:ascii="Times New Roman" w:hAnsi="Times New Roman" w:cs="Times New Roman"/>
          <w:color w:val="201F1E"/>
          <w:sz w:val="24"/>
          <w:szCs w:val="24"/>
          <w:shd w:val="clear" w:color="auto" w:fill="FFFFFF"/>
          <w:rPrChange w:id="128" w:author="David Bekele" w:date="2021-12-02T14:04:00Z">
            <w:rPr>
              <w:rFonts w:ascii="Times New Roman" w:hAnsi="Times New Roman" w:cs="Times New Roman"/>
              <w:color w:val="201F1E"/>
              <w:sz w:val="24"/>
              <w:szCs w:val="24"/>
              <w:shd w:val="clear" w:color="auto" w:fill="FFFFFF"/>
            </w:rPr>
          </w:rPrChange>
        </w:rPr>
      </w:pPr>
      <w:r w:rsidRPr="0036304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4411B3" wp14:editId="26165066">
                <wp:simplePos x="0" y="0"/>
                <wp:positionH relativeFrom="column">
                  <wp:posOffset>0</wp:posOffset>
                </wp:positionH>
                <wp:positionV relativeFrom="paragraph">
                  <wp:posOffset>3046730</wp:posOffset>
                </wp:positionV>
                <wp:extent cx="2708275" cy="215265"/>
                <wp:effectExtent l="0" t="635" r="0" b="3175"/>
                <wp:wrapTight wrapText="bothSides">
                  <wp:wrapPolygon edited="0">
                    <wp:start x="-66" y="0"/>
                    <wp:lineTo x="-66" y="21154"/>
                    <wp:lineTo x="21600" y="21154"/>
                    <wp:lineTo x="21600" y="0"/>
                    <wp:lineTo x="-66" y="0"/>
                  </wp:wrapPolygon>
                </wp:wrapTight>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7B97F" w14:textId="50082A56" w:rsidR="00685FE8" w:rsidRPr="00685FE8" w:rsidRDefault="00685FE8" w:rsidP="00685FE8">
                            <w:pPr>
                              <w:pStyle w:val="Caption"/>
                              <w:jc w:val="center"/>
                              <w:rPr>
                                <w:rFonts w:ascii="Arial" w:eastAsia="Times New Roman" w:hAnsi="Arial" w:cs="Arial"/>
                                <w:b/>
                                <w:bCs/>
                                <w:i w:val="0"/>
                                <w:iCs w:val="0"/>
                                <w:color w:val="auto"/>
                                <w:sz w:val="24"/>
                                <w:szCs w:val="24"/>
                              </w:rPr>
                            </w:pPr>
                            <w:r w:rsidRPr="00685FE8">
                              <w:rPr>
                                <w:b/>
                                <w:bCs/>
                                <w:i w:val="0"/>
                                <w:iCs w:val="0"/>
                                <w:color w:val="auto"/>
                              </w:rPr>
                              <w:t xml:space="preserve">Figure </w:t>
                            </w:r>
                            <w:r w:rsidRPr="00685FE8">
                              <w:rPr>
                                <w:b/>
                                <w:bCs/>
                                <w:i w:val="0"/>
                                <w:iCs w:val="0"/>
                                <w:color w:val="auto"/>
                              </w:rPr>
                              <w:fldChar w:fldCharType="begin"/>
                            </w:r>
                            <w:r w:rsidRPr="00685FE8">
                              <w:rPr>
                                <w:b/>
                                <w:bCs/>
                                <w:i w:val="0"/>
                                <w:iCs w:val="0"/>
                                <w:color w:val="auto"/>
                              </w:rPr>
                              <w:instrText xml:space="preserve"> SEQ Figure \* ARABIC </w:instrText>
                            </w:r>
                            <w:r w:rsidRPr="00685FE8">
                              <w:rPr>
                                <w:b/>
                                <w:bCs/>
                                <w:i w:val="0"/>
                                <w:iCs w:val="0"/>
                                <w:color w:val="auto"/>
                              </w:rPr>
                              <w:fldChar w:fldCharType="separate"/>
                            </w:r>
                            <w:r w:rsidR="0036304B">
                              <w:rPr>
                                <w:b/>
                                <w:bCs/>
                                <w:i w:val="0"/>
                                <w:iCs w:val="0"/>
                                <w:noProof/>
                                <w:color w:val="auto"/>
                              </w:rPr>
                              <w:t>1</w:t>
                            </w:r>
                            <w:r w:rsidRPr="00685FE8">
                              <w:rPr>
                                <w:b/>
                                <w:bCs/>
                                <w:i w:val="0"/>
                                <w:iCs w:val="0"/>
                                <w:color w:val="auto"/>
                              </w:rPr>
                              <w:fldChar w:fldCharType="end"/>
                            </w:r>
                            <w:r w:rsidRPr="00685FE8">
                              <w:rPr>
                                <w:b/>
                                <w:bCs/>
                                <w:i w:val="0"/>
                                <w:iCs w:val="0"/>
                                <w:color w:val="auto"/>
                              </w:rPr>
                              <w:t xml:space="preserve"> Excel data extracted from Yahoo Finances ET</w:t>
                            </w:r>
                            <w:r>
                              <w:rPr>
                                <w:b/>
                                <w:bCs/>
                                <w:i w:val="0"/>
                                <w:iCs w:val="0"/>
                                <w:color w:val="auto"/>
                              </w:rPr>
                              <w:t>H</w:t>
                            </w:r>
                          </w:p>
                          <w:p w14:paraId="065D147E" w14:textId="77777777" w:rsidR="00E01FF7" w:rsidRDefault="00E01F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11B3" id="_x0000_t202" coordsize="21600,21600" o:spt="202" path="m,l,21600r21600,l21600,xe">
                <v:stroke joinstyle="miter"/>
                <v:path gradientshapeok="t" o:connecttype="rect"/>
              </v:shapetype>
              <v:shape id="Text Box 3" o:spid="_x0000_s1026" type="#_x0000_t202" style="position:absolute;margin-left:0;margin-top:239.9pt;width:213.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" stroked="f">
                <v:textbox inset="0,0,0,0">
                  <w:txbxContent>
                    <w:p w14:paraId="6F67B97F" w14:textId="50082A56" w:rsidR="00685FE8" w:rsidRPr="00685FE8" w:rsidRDefault="00685FE8" w:rsidP="00685FE8">
                      <w:pPr>
                        <w:pStyle w:val="Caption"/>
                        <w:jc w:val="center"/>
                        <w:rPr>
                          <w:rFonts w:ascii="Arial" w:eastAsia="Times New Roman" w:hAnsi="Arial" w:cs="Arial"/>
                          <w:b/>
                          <w:bCs/>
                          <w:i w:val="0"/>
                          <w:iCs w:val="0"/>
                          <w:color w:val="auto"/>
                          <w:sz w:val="24"/>
                          <w:szCs w:val="24"/>
                        </w:rPr>
                      </w:pPr>
                      <w:r w:rsidRPr="00685FE8">
                        <w:rPr>
                          <w:b/>
                          <w:bCs/>
                          <w:i w:val="0"/>
                          <w:iCs w:val="0"/>
                          <w:color w:val="auto"/>
                        </w:rPr>
                        <w:t xml:space="preserve">Figure </w:t>
                      </w:r>
                      <w:r w:rsidRPr="00685FE8">
                        <w:rPr>
                          <w:b/>
                          <w:bCs/>
                          <w:i w:val="0"/>
                          <w:iCs w:val="0"/>
                          <w:color w:val="auto"/>
                        </w:rPr>
                        <w:fldChar w:fldCharType="begin"/>
                      </w:r>
                      <w:r w:rsidRPr="00685FE8">
                        <w:rPr>
                          <w:b/>
                          <w:bCs/>
                          <w:i w:val="0"/>
                          <w:iCs w:val="0"/>
                          <w:color w:val="auto"/>
                        </w:rPr>
                        <w:instrText xml:space="preserve"> SEQ Figure \* ARABIC </w:instrText>
                      </w:r>
                      <w:r w:rsidRPr="00685FE8">
                        <w:rPr>
                          <w:b/>
                          <w:bCs/>
                          <w:i w:val="0"/>
                          <w:iCs w:val="0"/>
                          <w:color w:val="auto"/>
                        </w:rPr>
                        <w:fldChar w:fldCharType="separate"/>
                      </w:r>
                      <w:r w:rsidR="0036304B">
                        <w:rPr>
                          <w:b/>
                          <w:bCs/>
                          <w:i w:val="0"/>
                          <w:iCs w:val="0"/>
                          <w:noProof/>
                          <w:color w:val="auto"/>
                        </w:rPr>
                        <w:t>1</w:t>
                      </w:r>
                      <w:r w:rsidRPr="00685FE8">
                        <w:rPr>
                          <w:b/>
                          <w:bCs/>
                          <w:i w:val="0"/>
                          <w:iCs w:val="0"/>
                          <w:color w:val="auto"/>
                        </w:rPr>
                        <w:fldChar w:fldCharType="end"/>
                      </w:r>
                      <w:r w:rsidRPr="00685FE8">
                        <w:rPr>
                          <w:b/>
                          <w:bCs/>
                          <w:i w:val="0"/>
                          <w:iCs w:val="0"/>
                          <w:color w:val="auto"/>
                        </w:rPr>
                        <w:t xml:space="preserve"> Excel data extracted from Yahoo Finances ET</w:t>
                      </w:r>
                      <w:r>
                        <w:rPr>
                          <w:b/>
                          <w:bCs/>
                          <w:i w:val="0"/>
                          <w:iCs w:val="0"/>
                          <w:color w:val="auto"/>
                        </w:rPr>
                        <w:t>H</w:t>
                      </w:r>
                    </w:p>
                    <w:p w14:paraId="065D147E" w14:textId="77777777" w:rsidR="00E01FF7" w:rsidRDefault="00E01FF7"/>
                  </w:txbxContent>
                </v:textbox>
                <w10:wrap type="tight"/>
              </v:shape>
            </w:pict>
          </mc:Fallback>
        </mc:AlternateContent>
      </w:r>
      <w:r w:rsidR="005725B4" w:rsidRPr="0036304B">
        <w:rPr>
          <w:rFonts w:ascii="Times New Roman" w:eastAsia="Times New Roman" w:hAnsi="Times New Roman" w:cs="Times New Roman"/>
          <w:color w:val="000000"/>
          <w:sz w:val="24"/>
          <w:szCs w:val="24"/>
        </w:rPr>
        <w:t>Data was collected online using a public commercial domain website of “Yahoo Finance” where information over a Twelve-month period starting with November 1</w:t>
      </w:r>
      <w:r w:rsidR="005725B4" w:rsidRPr="006B3F8C">
        <w:rPr>
          <w:rFonts w:ascii="Times New Roman" w:eastAsia="Times New Roman" w:hAnsi="Times New Roman" w:cs="Times New Roman"/>
          <w:color w:val="000000"/>
          <w:sz w:val="24"/>
          <w:szCs w:val="24"/>
          <w:vertAlign w:val="superscript"/>
          <w:rPrChange w:id="129" w:author="David Bekele" w:date="2021-12-02T14:04:00Z">
            <w:rPr>
              <w:rFonts w:ascii="Times New Roman" w:eastAsia="Times New Roman" w:hAnsi="Times New Roman" w:cs="Times New Roman"/>
              <w:color w:val="000000"/>
              <w:sz w:val="24"/>
              <w:szCs w:val="24"/>
              <w:vertAlign w:val="superscript"/>
            </w:rPr>
          </w:rPrChange>
        </w:rPr>
        <w:t>st</w:t>
      </w:r>
      <w:r w:rsidR="005725B4" w:rsidRPr="006B3F8C">
        <w:rPr>
          <w:rFonts w:ascii="Times New Roman" w:eastAsia="Times New Roman" w:hAnsi="Times New Roman" w:cs="Times New Roman"/>
          <w:color w:val="000000"/>
          <w:sz w:val="24"/>
          <w:szCs w:val="24"/>
          <w:rPrChange w:id="130" w:author="David Bekele" w:date="2021-12-02T14:04:00Z">
            <w:rPr>
              <w:rFonts w:ascii="Times New Roman" w:eastAsia="Times New Roman" w:hAnsi="Times New Roman" w:cs="Times New Roman"/>
              <w:color w:val="000000"/>
              <w:sz w:val="24"/>
              <w:szCs w:val="24"/>
            </w:rPr>
          </w:rPrChange>
        </w:rPr>
        <w:t xml:space="preserve"> ending with October 1</w:t>
      </w:r>
      <w:r w:rsidR="005725B4" w:rsidRPr="006B3F8C">
        <w:rPr>
          <w:rFonts w:ascii="Times New Roman" w:eastAsia="Times New Roman" w:hAnsi="Times New Roman" w:cs="Times New Roman"/>
          <w:color w:val="000000"/>
          <w:sz w:val="24"/>
          <w:szCs w:val="24"/>
          <w:vertAlign w:val="superscript"/>
          <w:rPrChange w:id="131" w:author="David Bekele" w:date="2021-12-02T14:04:00Z">
            <w:rPr>
              <w:rFonts w:ascii="Times New Roman" w:eastAsia="Times New Roman" w:hAnsi="Times New Roman" w:cs="Times New Roman"/>
              <w:color w:val="000000"/>
              <w:sz w:val="24"/>
              <w:szCs w:val="24"/>
              <w:vertAlign w:val="superscript"/>
            </w:rPr>
          </w:rPrChange>
        </w:rPr>
        <w:t>st</w:t>
      </w:r>
      <w:r w:rsidR="005725B4" w:rsidRPr="006B3F8C">
        <w:rPr>
          <w:rFonts w:ascii="Times New Roman" w:eastAsia="Times New Roman" w:hAnsi="Times New Roman" w:cs="Times New Roman"/>
          <w:color w:val="000000"/>
          <w:sz w:val="24"/>
          <w:szCs w:val="24"/>
          <w:rPrChange w:id="132" w:author="David Bekele" w:date="2021-12-02T14:04:00Z">
            <w:rPr>
              <w:rFonts w:ascii="Times New Roman" w:eastAsia="Times New Roman" w:hAnsi="Times New Roman" w:cs="Times New Roman"/>
              <w:color w:val="000000"/>
              <w:sz w:val="24"/>
              <w:szCs w:val="24"/>
            </w:rPr>
          </w:rPrChange>
        </w:rPr>
        <w:t xml:space="preserve"> was downloaded for the two independent variables used. Ethereum and Bitcoin as the main Cryptocurrency, in order to test the effect of these two variables a full factorial experiment was designed for the variables. Two factors were identified for the use of this experiment, namely Pricing change of currency and the volume fluctuation over time. Data of these factors were collected as shown in </w:t>
      </w:r>
      <w:r w:rsidR="005725B4" w:rsidRPr="006B3F8C">
        <w:rPr>
          <w:rFonts w:ascii="Times New Roman" w:eastAsia="Times New Roman" w:hAnsi="Times New Roman" w:cs="Times New Roman"/>
          <w:b/>
          <w:bCs/>
          <w:color w:val="000000"/>
          <w:sz w:val="24"/>
          <w:szCs w:val="24"/>
          <w:rPrChange w:id="133" w:author="David Bekele" w:date="2021-12-02T14:04:00Z">
            <w:rPr>
              <w:rFonts w:ascii="Times New Roman" w:eastAsia="Times New Roman" w:hAnsi="Times New Roman" w:cs="Times New Roman"/>
              <w:b/>
              <w:bCs/>
              <w:color w:val="000000"/>
              <w:sz w:val="24"/>
              <w:szCs w:val="24"/>
            </w:rPr>
          </w:rPrChange>
        </w:rPr>
        <w:t xml:space="preserve">figure </w:t>
      </w:r>
      <w:r w:rsidR="00685FE8" w:rsidRPr="006B3F8C">
        <w:rPr>
          <w:rFonts w:ascii="Times New Roman" w:eastAsia="Times New Roman" w:hAnsi="Times New Roman" w:cs="Times New Roman"/>
          <w:b/>
          <w:bCs/>
          <w:color w:val="000000"/>
          <w:sz w:val="24"/>
          <w:szCs w:val="24"/>
          <w:rPrChange w:id="134" w:author="David Bekele" w:date="2021-12-02T14:04:00Z">
            <w:rPr>
              <w:rFonts w:ascii="Times New Roman" w:eastAsia="Times New Roman" w:hAnsi="Times New Roman" w:cs="Times New Roman"/>
              <w:b/>
              <w:bCs/>
              <w:color w:val="000000"/>
              <w:sz w:val="24"/>
              <w:szCs w:val="24"/>
            </w:rPr>
          </w:rPrChange>
        </w:rPr>
        <w:t>1</w:t>
      </w:r>
      <w:r w:rsidR="00685FE8" w:rsidRPr="006B3F8C">
        <w:rPr>
          <w:rFonts w:ascii="Times New Roman" w:eastAsia="Times New Roman" w:hAnsi="Times New Roman" w:cs="Times New Roman"/>
          <w:color w:val="000000"/>
          <w:sz w:val="24"/>
          <w:szCs w:val="24"/>
          <w:rPrChange w:id="135" w:author="David Bekele" w:date="2021-12-02T14:04:00Z">
            <w:rPr>
              <w:rFonts w:ascii="Times New Roman" w:eastAsia="Times New Roman" w:hAnsi="Times New Roman" w:cs="Times New Roman"/>
              <w:color w:val="000000"/>
              <w:sz w:val="24"/>
              <w:szCs w:val="24"/>
            </w:rPr>
          </w:rPrChange>
        </w:rPr>
        <w:t xml:space="preserve"> in</w:t>
      </w:r>
      <w:r w:rsidR="005725B4" w:rsidRPr="006B3F8C">
        <w:rPr>
          <w:rFonts w:ascii="Times New Roman" w:eastAsia="Times New Roman" w:hAnsi="Times New Roman" w:cs="Times New Roman"/>
          <w:color w:val="000000"/>
          <w:sz w:val="24"/>
          <w:szCs w:val="24"/>
          <w:rPrChange w:id="136" w:author="David Bekele" w:date="2021-12-02T14:04:00Z">
            <w:rPr>
              <w:rFonts w:ascii="Times New Roman" w:eastAsia="Times New Roman" w:hAnsi="Times New Roman" w:cs="Times New Roman"/>
              <w:color w:val="000000"/>
              <w:sz w:val="24"/>
              <w:szCs w:val="24"/>
            </w:rPr>
          </w:rPrChange>
        </w:rPr>
        <w:t xml:space="preserve"> excel </w:t>
      </w:r>
      <w:r w:rsidR="00831D31" w:rsidRPr="006B3F8C">
        <w:rPr>
          <w:rFonts w:ascii="Times New Roman" w:eastAsia="Times New Roman" w:hAnsi="Times New Roman" w:cs="Times New Roman"/>
          <w:color w:val="000000"/>
          <w:sz w:val="24"/>
          <w:szCs w:val="24"/>
          <w:rPrChange w:id="137" w:author="David Bekele" w:date="2021-12-02T14:04:00Z">
            <w:rPr>
              <w:rFonts w:ascii="Times New Roman" w:eastAsia="Times New Roman" w:hAnsi="Times New Roman" w:cs="Times New Roman"/>
              <w:color w:val="000000"/>
              <w:sz w:val="24"/>
              <w:szCs w:val="24"/>
            </w:rPr>
          </w:rPrChange>
        </w:rPr>
        <w:t>spreadsheet when</w:t>
      </w:r>
      <w:r w:rsidR="005725B4" w:rsidRPr="006B3F8C">
        <w:rPr>
          <w:rFonts w:ascii="Times New Roman" w:eastAsia="Times New Roman" w:hAnsi="Times New Roman" w:cs="Times New Roman"/>
          <w:color w:val="000000"/>
          <w:sz w:val="24"/>
          <w:szCs w:val="24"/>
          <w:rPrChange w:id="138" w:author="David Bekele" w:date="2021-12-02T14:04:00Z">
            <w:rPr>
              <w:rFonts w:ascii="Times New Roman" w:eastAsia="Times New Roman" w:hAnsi="Times New Roman" w:cs="Times New Roman"/>
              <w:color w:val="000000"/>
              <w:sz w:val="24"/>
              <w:szCs w:val="24"/>
            </w:rPr>
          </w:rPrChange>
        </w:rPr>
        <w:t xml:space="preserve"> downloaded. </w:t>
      </w:r>
      <w:r w:rsidR="00685FE8" w:rsidRPr="006B3F8C">
        <w:rPr>
          <w:rFonts w:ascii="Times New Roman" w:eastAsia="Times New Roman" w:hAnsi="Times New Roman" w:cs="Times New Roman"/>
          <w:color w:val="000000"/>
          <w:sz w:val="24"/>
          <w:szCs w:val="24"/>
          <w:rPrChange w:id="139" w:author="David Bekele" w:date="2021-12-02T14:04:00Z">
            <w:rPr>
              <w:rFonts w:ascii="Times New Roman" w:eastAsia="Times New Roman" w:hAnsi="Times New Roman" w:cs="Times New Roman"/>
              <w:color w:val="000000"/>
              <w:sz w:val="24"/>
              <w:szCs w:val="24"/>
            </w:rPr>
          </w:rPrChange>
        </w:rPr>
        <w:t xml:space="preserve"> </w:t>
      </w:r>
      <w:r w:rsidR="005725B4" w:rsidRPr="006B3F8C">
        <w:rPr>
          <w:rFonts w:ascii="Times New Roman" w:eastAsia="Times New Roman" w:hAnsi="Times New Roman" w:cs="Times New Roman"/>
          <w:color w:val="000000"/>
          <w:sz w:val="24"/>
          <w:szCs w:val="24"/>
          <w:rPrChange w:id="140" w:author="David Bekele" w:date="2021-12-02T14:04:00Z">
            <w:rPr>
              <w:rFonts w:ascii="Times New Roman" w:eastAsia="Times New Roman" w:hAnsi="Times New Roman" w:cs="Times New Roman"/>
              <w:color w:val="000000"/>
              <w:sz w:val="24"/>
              <w:szCs w:val="24"/>
            </w:rPr>
          </w:rPrChange>
        </w:rPr>
        <w:t xml:space="preserve">For each date during the twelve-month period each price and volume was listed individually. Three sets of graphs were created from this data using excel software for data organization and graph making for both Ethereum (ETH) and Bitcoin (BTC); pricing as a dependent variable (in USD) and date in months for the dependent variable. A line graph was made and can be seen in </w:t>
      </w:r>
      <w:r w:rsidR="005725B4" w:rsidRPr="006B3F8C">
        <w:rPr>
          <w:rFonts w:ascii="Times New Roman" w:eastAsia="Times New Roman" w:hAnsi="Times New Roman" w:cs="Times New Roman"/>
          <w:b/>
          <w:bCs/>
          <w:color w:val="000000"/>
          <w:sz w:val="24"/>
          <w:szCs w:val="24"/>
          <w:rPrChange w:id="141" w:author="David Bekele" w:date="2021-12-02T14:04:00Z">
            <w:rPr>
              <w:rFonts w:ascii="Times New Roman" w:eastAsia="Times New Roman" w:hAnsi="Times New Roman" w:cs="Times New Roman"/>
              <w:b/>
              <w:bCs/>
              <w:color w:val="000000"/>
              <w:sz w:val="24"/>
              <w:szCs w:val="24"/>
            </w:rPr>
          </w:rPrChange>
        </w:rPr>
        <w:t>figure 2</w:t>
      </w:r>
      <w:r w:rsidR="005725B4" w:rsidRPr="006B3F8C">
        <w:rPr>
          <w:rFonts w:ascii="Times New Roman" w:eastAsia="Times New Roman" w:hAnsi="Times New Roman" w:cs="Times New Roman"/>
          <w:color w:val="000000"/>
          <w:sz w:val="24"/>
          <w:szCs w:val="24"/>
          <w:rPrChange w:id="142" w:author="David Bekele" w:date="2021-12-02T14:04:00Z">
            <w:rPr>
              <w:rFonts w:ascii="Times New Roman" w:eastAsia="Times New Roman" w:hAnsi="Times New Roman" w:cs="Times New Roman"/>
              <w:color w:val="000000"/>
              <w:sz w:val="24"/>
              <w:szCs w:val="24"/>
            </w:rPr>
          </w:rPrChange>
        </w:rPr>
        <w:t xml:space="preserve"> in results. For Volume, the exact method is used like in pricing, with volume replacing the independent variable of pricing instead. A line graph was then created distributing the data over the twelve-month period.</w:t>
      </w:r>
      <w:r w:rsidR="00831D31" w:rsidRPr="006B3F8C">
        <w:rPr>
          <w:rFonts w:ascii="Times New Roman" w:eastAsia="Times New Roman" w:hAnsi="Times New Roman" w:cs="Times New Roman"/>
          <w:noProof/>
          <w:color w:val="000000"/>
          <w:sz w:val="24"/>
          <w:szCs w:val="24"/>
          <w:rPrChange w:id="143" w:author="David Bekele" w:date="2021-12-02T14:04:00Z">
            <w:rPr>
              <w:rFonts w:ascii="Times New Roman" w:eastAsia="Times New Roman" w:hAnsi="Times New Roman" w:cs="Times New Roman"/>
              <w:noProof/>
              <w:color w:val="000000"/>
              <w:sz w:val="24"/>
              <w:szCs w:val="24"/>
            </w:rPr>
          </w:rPrChange>
        </w:rPr>
        <w:t xml:space="preserve"> </w:t>
      </w:r>
      <w:r w:rsidR="005725B4" w:rsidRPr="006B3F8C">
        <w:rPr>
          <w:rFonts w:ascii="Times New Roman" w:eastAsia="Times New Roman" w:hAnsi="Times New Roman" w:cs="Times New Roman"/>
          <w:color w:val="000000"/>
          <w:sz w:val="24"/>
          <w:szCs w:val="24"/>
          <w:rPrChange w:id="144" w:author="David Bekele" w:date="2021-12-02T14:04:00Z">
            <w:rPr>
              <w:rFonts w:ascii="Times New Roman" w:eastAsia="Times New Roman" w:hAnsi="Times New Roman" w:cs="Times New Roman"/>
              <w:color w:val="000000"/>
              <w:sz w:val="24"/>
              <w:szCs w:val="24"/>
            </w:rPr>
          </w:rPrChange>
        </w:rPr>
        <w:t>Lastly, A bar graph is used to compare the data of weekends vs weekday pricing of both cryptocurrencies separately. The equation for average was used by combining all days of weekdays and all days of weekends</w:t>
      </w:r>
      <w:r w:rsidR="00BF07F5" w:rsidRPr="006B3F8C">
        <w:rPr>
          <w:rFonts w:ascii="Times New Roman" w:eastAsia="Times New Roman" w:hAnsi="Times New Roman" w:cs="Times New Roman"/>
          <w:color w:val="000000"/>
          <w:sz w:val="24"/>
          <w:szCs w:val="24"/>
          <w:rPrChange w:id="145" w:author="David Bekele" w:date="2021-12-02T14:04:00Z">
            <w:rPr>
              <w:rFonts w:ascii="Times New Roman" w:eastAsia="Times New Roman" w:hAnsi="Times New Roman" w:cs="Times New Roman"/>
              <w:color w:val="000000"/>
              <w:sz w:val="24"/>
              <w:szCs w:val="24"/>
            </w:rPr>
          </w:rPrChange>
        </w:rPr>
        <w:t xml:space="preserve"> together and dividing by the total.</w:t>
      </w:r>
      <w:r w:rsidR="00831D31" w:rsidRPr="006B3F8C">
        <w:rPr>
          <w:rFonts w:ascii="Times New Roman" w:eastAsia="Times New Roman" w:hAnsi="Times New Roman" w:cs="Times New Roman"/>
          <w:noProof/>
          <w:color w:val="000000"/>
          <w:sz w:val="24"/>
          <w:szCs w:val="24"/>
          <w:rPrChange w:id="146" w:author="David Bekele" w:date="2021-12-02T14:04:00Z">
            <w:rPr>
              <w:rFonts w:ascii="Times New Roman" w:eastAsia="Times New Roman" w:hAnsi="Times New Roman" w:cs="Times New Roman"/>
              <w:noProof/>
              <w:color w:val="000000"/>
              <w:sz w:val="24"/>
              <w:szCs w:val="24"/>
            </w:rPr>
          </w:rPrChange>
        </w:rPr>
        <w:t xml:space="preserve"> </w:t>
      </w:r>
      <w:r w:rsidR="005725B4" w:rsidRPr="006B3F8C">
        <w:rPr>
          <w:rFonts w:ascii="Times New Roman" w:eastAsia="Times New Roman" w:hAnsi="Times New Roman" w:cs="Times New Roman"/>
          <w:color w:val="000000"/>
          <w:sz w:val="24"/>
          <w:szCs w:val="24"/>
          <w:rPrChange w:id="147" w:author="David Bekele" w:date="2021-12-02T14:04:00Z">
            <w:rPr>
              <w:rFonts w:ascii="Times New Roman" w:eastAsia="Times New Roman" w:hAnsi="Times New Roman" w:cs="Times New Roman"/>
              <w:color w:val="000000"/>
              <w:sz w:val="24"/>
              <w:szCs w:val="24"/>
            </w:rPr>
          </w:rPrChange>
        </w:rPr>
        <w:t>This bar graph is the same for both Ethereum and Bitcoin with pricing being independent and week faction being dependent for the variable.</w:t>
      </w:r>
      <w:r w:rsidR="00641F1F" w:rsidRPr="006B3F8C">
        <w:rPr>
          <w:rFonts w:ascii="Times New Roman" w:eastAsia="Times New Roman" w:hAnsi="Times New Roman" w:cs="Times New Roman"/>
          <w:color w:val="000000"/>
          <w:sz w:val="24"/>
          <w:szCs w:val="24"/>
          <w:rPrChange w:id="148" w:author="David Bekele" w:date="2021-12-02T14:04:00Z">
            <w:rPr>
              <w:rFonts w:ascii="Times New Roman" w:eastAsia="Times New Roman" w:hAnsi="Times New Roman" w:cs="Times New Roman"/>
              <w:color w:val="000000"/>
              <w:sz w:val="24"/>
              <w:szCs w:val="24"/>
            </w:rPr>
          </w:rPrChange>
        </w:rPr>
        <w:t xml:space="preserve"> </w:t>
      </w:r>
      <w:r w:rsidR="00641F1F" w:rsidRPr="006B3F8C">
        <w:rPr>
          <w:rFonts w:ascii="Times New Roman" w:hAnsi="Times New Roman" w:cs="Times New Roman"/>
          <w:color w:val="201F1E"/>
          <w:sz w:val="24"/>
          <w:szCs w:val="24"/>
          <w:shd w:val="clear" w:color="auto" w:fill="FFFFFF"/>
          <w:rPrChange w:id="149" w:author="David Bekele" w:date="2021-12-02T14:04:00Z">
            <w:rPr>
              <w:rFonts w:ascii="Times New Roman" w:hAnsi="Times New Roman" w:cs="Times New Roman"/>
              <w:color w:val="201F1E"/>
              <w:sz w:val="24"/>
              <w:szCs w:val="24"/>
              <w:shd w:val="clear" w:color="auto" w:fill="FFFFFF"/>
            </w:rPr>
          </w:rPrChange>
        </w:rPr>
        <w:t xml:space="preserve">The data collected for this study is available at the </w:t>
      </w:r>
      <w:r w:rsidR="00641F1F" w:rsidRPr="006B3F8C">
        <w:rPr>
          <w:rFonts w:ascii="Times New Roman" w:hAnsi="Times New Roman" w:cs="Times New Roman"/>
          <w:color w:val="201F1E"/>
          <w:sz w:val="24"/>
          <w:szCs w:val="24"/>
          <w:shd w:val="clear" w:color="auto" w:fill="FFFFFF"/>
          <w:rPrChange w:id="150" w:author="David Bekele" w:date="2021-12-02T14:04:00Z">
            <w:rPr>
              <w:rFonts w:ascii="Times New Roman" w:hAnsi="Times New Roman" w:cs="Times New Roman"/>
              <w:color w:val="201F1E"/>
              <w:sz w:val="24"/>
              <w:szCs w:val="24"/>
              <w:shd w:val="clear" w:color="auto" w:fill="FFFFFF"/>
            </w:rPr>
          </w:rPrChange>
        </w:rPr>
        <w:lastRenderedPageBreak/>
        <w:t xml:space="preserve">following link </w:t>
      </w:r>
      <w:r w:rsidR="00483F5F" w:rsidRPr="006B3F8C">
        <w:rPr>
          <w:rFonts w:ascii="Times New Roman" w:hAnsi="Times New Roman" w:cs="Times New Roman"/>
          <w:rPrChange w:id="151" w:author="David Bekele" w:date="2021-12-02T14:04:00Z">
            <w:rPr/>
          </w:rPrChange>
        </w:rPr>
        <w:fldChar w:fldCharType="begin"/>
      </w:r>
      <w:r w:rsidR="00483F5F" w:rsidRPr="006B3F8C">
        <w:rPr>
          <w:rFonts w:ascii="Times New Roman" w:hAnsi="Times New Roman" w:cs="Times New Roman"/>
          <w:rPrChange w:id="152" w:author="David Bekele" w:date="2021-12-02T14:04:00Z">
            <w:rPr/>
          </w:rPrChange>
        </w:rPr>
        <w:instrText xml:space="preserve"> HYPERLINK "https://github.com/MR-DAV-GONE/Research-Paper_David_B" </w:instrText>
      </w:r>
      <w:r w:rsidR="00483F5F" w:rsidRPr="006B3F8C">
        <w:rPr>
          <w:rFonts w:ascii="Times New Roman" w:hAnsi="Times New Roman" w:cs="Times New Roman"/>
          <w:rPrChange w:id="153" w:author="David Bekele" w:date="2021-12-02T14:04:00Z">
            <w:rPr/>
          </w:rPrChange>
        </w:rPr>
        <w:fldChar w:fldCharType="separate"/>
      </w:r>
      <w:r w:rsidR="00641F1F" w:rsidRPr="006B3F8C">
        <w:rPr>
          <w:rStyle w:val="Hyperlink"/>
          <w:rFonts w:ascii="Times New Roman" w:hAnsi="Times New Roman" w:cs="Times New Roman"/>
          <w:sz w:val="24"/>
          <w:szCs w:val="24"/>
          <w:shd w:val="clear" w:color="auto" w:fill="FFFFFF"/>
          <w:rPrChange w:id="154" w:author="David Bekele" w:date="2021-12-02T14:04:00Z">
            <w:rPr>
              <w:rStyle w:val="Hyperlink"/>
              <w:rFonts w:ascii="Times New Roman" w:hAnsi="Times New Roman" w:cs="Times New Roman"/>
              <w:sz w:val="24"/>
              <w:szCs w:val="24"/>
              <w:shd w:val="clear" w:color="auto" w:fill="FFFFFF"/>
            </w:rPr>
          </w:rPrChange>
        </w:rPr>
        <w:t>https://github.com/MR-DAV-GONE/Research-Paper_David_B</w:t>
      </w:r>
      <w:r w:rsidR="00483F5F" w:rsidRPr="006B3F8C">
        <w:rPr>
          <w:rStyle w:val="Hyperlink"/>
          <w:rFonts w:ascii="Times New Roman" w:hAnsi="Times New Roman" w:cs="Times New Roman"/>
          <w:sz w:val="24"/>
          <w:szCs w:val="24"/>
          <w:shd w:val="clear" w:color="auto" w:fill="FFFFFF"/>
          <w:rPrChange w:id="155" w:author="David Bekele" w:date="2021-12-02T14:04:00Z">
            <w:rPr>
              <w:rStyle w:val="Hyperlink"/>
              <w:rFonts w:ascii="Times New Roman" w:hAnsi="Times New Roman" w:cs="Times New Roman"/>
              <w:sz w:val="24"/>
              <w:szCs w:val="24"/>
              <w:shd w:val="clear" w:color="auto" w:fill="FFFFFF"/>
            </w:rPr>
          </w:rPrChange>
        </w:rPr>
        <w:fldChar w:fldCharType="end"/>
      </w:r>
      <w:r w:rsidR="00641F1F" w:rsidRPr="0036304B">
        <w:rPr>
          <w:rFonts w:ascii="Times New Roman" w:hAnsi="Times New Roman" w:cs="Times New Roman"/>
          <w:color w:val="201F1E"/>
          <w:sz w:val="24"/>
          <w:szCs w:val="24"/>
          <w:shd w:val="clear" w:color="auto" w:fill="FFFFFF"/>
        </w:rPr>
        <w:t>.</w:t>
      </w:r>
      <w:r w:rsidR="00066686" w:rsidRPr="0036304B">
        <w:rPr>
          <w:rFonts w:ascii="Times New Roman" w:hAnsi="Times New Roman" w:cs="Times New Roman"/>
          <w:color w:val="201F1E"/>
          <w:sz w:val="24"/>
          <w:szCs w:val="24"/>
          <w:shd w:val="clear" w:color="auto" w:fill="FFFFFF"/>
        </w:rPr>
        <w:br/>
      </w:r>
      <w:del w:id="156" w:author="David Bekele" w:date="2021-12-02T14:07:00Z">
        <w:r w:rsidR="00066686" w:rsidRPr="006B3F8C" w:rsidDel="006B3F8C">
          <w:rPr>
            <w:rFonts w:ascii="Times New Roman" w:eastAsia="Times New Roman" w:hAnsi="Times New Roman" w:cs="Times New Roman"/>
            <w:b/>
            <w:bCs/>
            <w:noProof/>
            <w:sz w:val="28"/>
            <w:szCs w:val="28"/>
            <w:u w:val="single"/>
            <w:rPrChange w:id="157" w:author="David Bekele" w:date="2021-12-02T14:04:00Z">
              <w:rPr>
                <w:rFonts w:ascii="Times New Roman" w:eastAsia="Times New Roman" w:hAnsi="Times New Roman" w:cs="Times New Roman"/>
                <w:b/>
                <w:bCs/>
                <w:noProof/>
                <w:sz w:val="24"/>
                <w:szCs w:val="24"/>
                <w:u w:val="single"/>
              </w:rPr>
            </w:rPrChange>
          </w:rPr>
          <w:drawing>
            <wp:anchor distT="0" distB="0" distL="114300" distR="114300" simplePos="0" relativeHeight="251579904" behindDoc="1" locked="0" layoutInCell="1" allowOverlap="1" wp14:anchorId="4E5E637F" wp14:editId="359EADE8">
              <wp:simplePos x="0" y="0"/>
              <wp:positionH relativeFrom="column">
                <wp:posOffset>0</wp:posOffset>
              </wp:positionH>
              <wp:positionV relativeFrom="paragraph">
                <wp:posOffset>1663065</wp:posOffset>
              </wp:positionV>
              <wp:extent cx="1938020" cy="1343025"/>
              <wp:effectExtent l="0" t="0" r="0" b="0"/>
              <wp:wrapTight wrapText="bothSides">
                <wp:wrapPolygon edited="0">
                  <wp:start x="0" y="0"/>
                  <wp:lineTo x="0" y="21447"/>
                  <wp:lineTo x="21444" y="21447"/>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802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del>
      <w:r w:rsidR="005725B4" w:rsidRPr="006B3F8C">
        <w:rPr>
          <w:rFonts w:ascii="Times New Roman" w:eastAsia="Times New Roman" w:hAnsi="Times New Roman" w:cs="Times New Roman"/>
          <w:b/>
          <w:bCs/>
          <w:color w:val="000000"/>
          <w:sz w:val="28"/>
          <w:szCs w:val="28"/>
          <w:u w:val="single"/>
          <w:rPrChange w:id="158" w:author="David Bekele" w:date="2021-12-02T14:04:00Z">
            <w:rPr>
              <w:rFonts w:ascii="Times New Roman" w:eastAsia="Times New Roman" w:hAnsi="Times New Roman" w:cs="Times New Roman"/>
              <w:b/>
              <w:bCs/>
              <w:color w:val="000000"/>
              <w:sz w:val="24"/>
              <w:szCs w:val="24"/>
              <w:u w:val="single"/>
            </w:rPr>
          </w:rPrChange>
        </w:rPr>
        <w:t>Results</w:t>
      </w:r>
      <w:r w:rsidR="00F63262" w:rsidRPr="0036304B">
        <w:rPr>
          <w:rFonts w:ascii="Times New Roman" w:eastAsia="Times New Roman" w:hAnsi="Times New Roman" w:cs="Times New Roman"/>
          <w:sz w:val="24"/>
          <w:szCs w:val="24"/>
        </w:rPr>
        <w:t xml:space="preserve"> </w:t>
      </w:r>
      <w:r w:rsidR="00066686" w:rsidRPr="0036304B">
        <w:rPr>
          <w:rFonts w:ascii="Times New Roman" w:eastAsia="Times New Roman" w:hAnsi="Times New Roman" w:cs="Times New Roman"/>
          <w:sz w:val="24"/>
          <w:szCs w:val="24"/>
        </w:rPr>
        <w:br/>
      </w:r>
      <w:r w:rsidR="005725B4" w:rsidRPr="006B3F8C">
        <w:rPr>
          <w:rFonts w:ascii="Times New Roman" w:eastAsia="Times New Roman" w:hAnsi="Times New Roman" w:cs="Times New Roman"/>
          <w:color w:val="000000"/>
          <w:sz w:val="24"/>
          <w:szCs w:val="24"/>
          <w:rPrChange w:id="159" w:author="David Bekele" w:date="2021-12-02T14:04:00Z">
            <w:rPr>
              <w:rFonts w:ascii="Times New Roman" w:eastAsia="Times New Roman" w:hAnsi="Times New Roman" w:cs="Times New Roman"/>
              <w:color w:val="000000"/>
              <w:sz w:val="24"/>
              <w:szCs w:val="24"/>
            </w:rPr>
          </w:rPrChange>
        </w:rPr>
        <w:t xml:space="preserve">The analysis of both Ethereum and Bitcoin cryptocurrencies states that both were graphed it was found that both fluctuate at a similar pattern during the twelve-month period by having a gradual increase in the last months of the 2020s then having both of their peaks in price arriving during the April to May period. Data of this variety was compared using the pricing line graph shown in </w:t>
      </w:r>
      <w:r w:rsidR="005725B4" w:rsidRPr="006B3F8C">
        <w:rPr>
          <w:rFonts w:ascii="Times New Roman" w:eastAsia="Times New Roman" w:hAnsi="Times New Roman" w:cs="Times New Roman"/>
          <w:b/>
          <w:bCs/>
          <w:color w:val="000000"/>
          <w:sz w:val="24"/>
          <w:szCs w:val="24"/>
          <w:rPrChange w:id="160" w:author="David Bekele" w:date="2021-12-02T14:04:00Z">
            <w:rPr>
              <w:rFonts w:ascii="Times New Roman" w:eastAsia="Times New Roman" w:hAnsi="Times New Roman" w:cs="Times New Roman"/>
              <w:b/>
              <w:bCs/>
              <w:color w:val="000000"/>
              <w:sz w:val="24"/>
              <w:szCs w:val="24"/>
            </w:rPr>
          </w:rPrChange>
        </w:rPr>
        <w:t xml:space="preserve">figure </w:t>
      </w:r>
      <w:r w:rsidR="00831D31" w:rsidRPr="006B3F8C">
        <w:rPr>
          <w:rFonts w:ascii="Times New Roman" w:eastAsia="Times New Roman" w:hAnsi="Times New Roman" w:cs="Times New Roman"/>
          <w:b/>
          <w:bCs/>
          <w:color w:val="000000"/>
          <w:sz w:val="24"/>
          <w:szCs w:val="24"/>
          <w:rPrChange w:id="161" w:author="David Bekele" w:date="2021-12-02T14:04:00Z">
            <w:rPr>
              <w:rFonts w:ascii="Times New Roman" w:eastAsia="Times New Roman" w:hAnsi="Times New Roman" w:cs="Times New Roman"/>
              <w:b/>
              <w:bCs/>
              <w:color w:val="000000"/>
              <w:sz w:val="24"/>
              <w:szCs w:val="24"/>
            </w:rPr>
          </w:rPrChange>
        </w:rPr>
        <w:t>2A</w:t>
      </w:r>
      <w:r w:rsidR="001C6A68" w:rsidRPr="006B3F8C">
        <w:rPr>
          <w:rFonts w:ascii="Times New Roman" w:eastAsia="Times New Roman" w:hAnsi="Times New Roman" w:cs="Times New Roman"/>
          <w:b/>
          <w:bCs/>
          <w:color w:val="000000"/>
          <w:sz w:val="24"/>
          <w:szCs w:val="24"/>
          <w:rPrChange w:id="162" w:author="David Bekele" w:date="2021-12-02T14:04:00Z">
            <w:rPr>
              <w:rFonts w:ascii="Times New Roman" w:eastAsia="Times New Roman" w:hAnsi="Times New Roman" w:cs="Times New Roman"/>
              <w:b/>
              <w:bCs/>
              <w:color w:val="000000"/>
              <w:sz w:val="24"/>
              <w:szCs w:val="24"/>
            </w:rPr>
          </w:rPrChange>
        </w:rPr>
        <w:t xml:space="preserve"> &amp; </w:t>
      </w:r>
      <w:r w:rsidR="00831D31" w:rsidRPr="006B3F8C">
        <w:rPr>
          <w:rFonts w:ascii="Times New Roman" w:eastAsia="Times New Roman" w:hAnsi="Times New Roman" w:cs="Times New Roman"/>
          <w:b/>
          <w:bCs/>
          <w:color w:val="000000"/>
          <w:sz w:val="24"/>
          <w:szCs w:val="24"/>
          <w:rPrChange w:id="163" w:author="David Bekele" w:date="2021-12-02T14:04:00Z">
            <w:rPr>
              <w:rFonts w:ascii="Times New Roman" w:eastAsia="Times New Roman" w:hAnsi="Times New Roman" w:cs="Times New Roman"/>
              <w:b/>
              <w:bCs/>
              <w:color w:val="000000"/>
              <w:sz w:val="24"/>
              <w:szCs w:val="24"/>
            </w:rPr>
          </w:rPrChange>
        </w:rPr>
        <w:t>figure 2</w:t>
      </w:r>
      <w:r w:rsidR="001C6A68" w:rsidRPr="006B3F8C">
        <w:rPr>
          <w:rFonts w:ascii="Times New Roman" w:eastAsia="Times New Roman" w:hAnsi="Times New Roman" w:cs="Times New Roman"/>
          <w:b/>
          <w:bCs/>
          <w:color w:val="000000"/>
          <w:sz w:val="24"/>
          <w:szCs w:val="24"/>
          <w:rPrChange w:id="164" w:author="David Bekele" w:date="2021-12-02T14:04:00Z">
            <w:rPr>
              <w:rFonts w:ascii="Times New Roman" w:eastAsia="Times New Roman" w:hAnsi="Times New Roman" w:cs="Times New Roman"/>
              <w:b/>
              <w:bCs/>
              <w:color w:val="000000"/>
              <w:sz w:val="24"/>
              <w:szCs w:val="24"/>
            </w:rPr>
          </w:rPrChange>
        </w:rPr>
        <w:t>B</w:t>
      </w:r>
      <w:r w:rsidR="00831D31" w:rsidRPr="006B3F8C">
        <w:rPr>
          <w:rFonts w:ascii="Times New Roman" w:eastAsia="Times New Roman" w:hAnsi="Times New Roman" w:cs="Times New Roman"/>
          <w:b/>
          <w:bCs/>
          <w:color w:val="000000"/>
          <w:sz w:val="24"/>
          <w:szCs w:val="24"/>
          <w:rPrChange w:id="165" w:author="David Bekele" w:date="2021-12-02T14:04:00Z">
            <w:rPr>
              <w:rFonts w:ascii="Times New Roman" w:eastAsia="Times New Roman" w:hAnsi="Times New Roman" w:cs="Times New Roman"/>
              <w:b/>
              <w:bCs/>
              <w:color w:val="000000"/>
              <w:sz w:val="24"/>
              <w:szCs w:val="24"/>
            </w:rPr>
          </w:rPrChange>
        </w:rPr>
        <w:t xml:space="preserve"> </w:t>
      </w:r>
      <w:r w:rsidR="00831D31" w:rsidRPr="006B3F8C">
        <w:rPr>
          <w:rFonts w:ascii="Times New Roman" w:eastAsia="Times New Roman" w:hAnsi="Times New Roman" w:cs="Times New Roman"/>
          <w:color w:val="000000"/>
          <w:sz w:val="24"/>
          <w:szCs w:val="24"/>
          <w:rPrChange w:id="166" w:author="David Bekele" w:date="2021-12-02T14:04:00Z">
            <w:rPr>
              <w:rFonts w:ascii="Times New Roman" w:eastAsia="Times New Roman" w:hAnsi="Times New Roman" w:cs="Times New Roman"/>
              <w:color w:val="000000"/>
              <w:sz w:val="24"/>
              <w:szCs w:val="24"/>
            </w:rPr>
          </w:rPrChange>
        </w:rPr>
        <w:t>showing</w:t>
      </w:r>
      <w:r w:rsidR="005725B4" w:rsidRPr="006B3F8C">
        <w:rPr>
          <w:rFonts w:ascii="Times New Roman" w:eastAsia="Times New Roman" w:hAnsi="Times New Roman" w:cs="Times New Roman"/>
          <w:color w:val="000000"/>
          <w:sz w:val="24"/>
          <w:szCs w:val="24"/>
          <w:rPrChange w:id="167" w:author="David Bekele" w:date="2021-12-02T14:04:00Z">
            <w:rPr>
              <w:rFonts w:ascii="Times New Roman" w:eastAsia="Times New Roman" w:hAnsi="Times New Roman" w:cs="Times New Roman"/>
              <w:color w:val="000000"/>
              <w:sz w:val="24"/>
              <w:szCs w:val="24"/>
            </w:rPr>
          </w:rPrChange>
        </w:rPr>
        <w:t xml:space="preserve"> for both pricing of Ethereum and graph for Bitcoin. </w:t>
      </w:r>
      <w:del w:id="168" w:author="David Bekele" w:date="2021-12-02T14:06:00Z">
        <w:r w:rsidR="006B0456" w:rsidRPr="006B3F8C" w:rsidDel="006B3F8C">
          <w:rPr>
            <w:rFonts w:ascii="Times New Roman" w:hAnsi="Times New Roman" w:cs="Times New Roman"/>
            <w:noProof/>
            <w:rPrChange w:id="169" w:author="David Bekele" w:date="2021-12-02T14:04:00Z">
              <w:rPr>
                <w:noProof/>
              </w:rPr>
            </w:rPrChange>
          </w:rPr>
          <w:drawing>
            <wp:anchor distT="0" distB="0" distL="114300" distR="114300" simplePos="0" relativeHeight="251588096" behindDoc="0" locked="0" layoutInCell="1" allowOverlap="1" wp14:anchorId="0A67F9D7" wp14:editId="5B2FBCC1">
              <wp:simplePos x="0" y="0"/>
              <wp:positionH relativeFrom="column">
                <wp:posOffset>0</wp:posOffset>
              </wp:positionH>
              <wp:positionV relativeFrom="paragraph">
                <wp:posOffset>3076575</wp:posOffset>
              </wp:positionV>
              <wp:extent cx="1866900" cy="1090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1090930"/>
                      </a:xfrm>
                      <a:prstGeom prst="rect">
                        <a:avLst/>
                      </a:prstGeom>
                      <a:noFill/>
                      <a:ln>
                        <a:noFill/>
                      </a:ln>
                    </pic:spPr>
                  </pic:pic>
                </a:graphicData>
              </a:graphic>
            </wp:anchor>
          </w:drawing>
        </w:r>
      </w:del>
      <w:r w:rsidR="005725B4" w:rsidRPr="0036304B">
        <w:rPr>
          <w:rFonts w:ascii="Times New Roman" w:eastAsia="Times New Roman" w:hAnsi="Times New Roman" w:cs="Times New Roman"/>
          <w:color w:val="000000"/>
          <w:sz w:val="24"/>
          <w:szCs w:val="24"/>
        </w:rPr>
        <w:t xml:space="preserve">Data has </w:t>
      </w:r>
      <w:ins w:id="170" w:author="David Bekele" w:date="2021-12-02T14:16:00Z">
        <w:r w:rsidR="00E76242">
          <w:rPr>
            <w:rFonts w:ascii="Times New Roman" w:hAnsi="Times New Roman" w:cs="Times New Roman"/>
            <w:b/>
            <w:bCs/>
            <w:noProof/>
            <w:sz w:val="28"/>
            <w:szCs w:val="28"/>
            <w:u w:val="single"/>
          </w:rPr>
          <w:drawing>
            <wp:anchor distT="0" distB="0" distL="114300" distR="114300" simplePos="0" relativeHeight="251674112" behindDoc="1" locked="0" layoutInCell="1" allowOverlap="1" wp14:anchorId="729E9FE7" wp14:editId="202CA9CF">
              <wp:simplePos x="0" y="0"/>
              <wp:positionH relativeFrom="column">
                <wp:posOffset>628015</wp:posOffset>
              </wp:positionH>
              <wp:positionV relativeFrom="paragraph">
                <wp:posOffset>4495800</wp:posOffset>
              </wp:positionV>
              <wp:extent cx="1924050" cy="13328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33286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5725B4" w:rsidRPr="0036304B">
        <w:rPr>
          <w:rFonts w:ascii="Times New Roman" w:eastAsia="Times New Roman" w:hAnsi="Times New Roman" w:cs="Times New Roman"/>
          <w:color w:val="000000"/>
          <w:sz w:val="24"/>
          <w:szCs w:val="24"/>
        </w:rPr>
        <w:t xml:space="preserve">shown that Bitcoin trading is at a significantly higher price than that of Ethereum </w:t>
      </w:r>
      <w:r w:rsidR="00BF07F5" w:rsidRPr="006B3F8C">
        <w:rPr>
          <w:rFonts w:ascii="Times New Roman" w:eastAsia="Times New Roman" w:hAnsi="Times New Roman" w:cs="Times New Roman"/>
          <w:color w:val="000000"/>
          <w:sz w:val="24"/>
          <w:szCs w:val="24"/>
          <w:rPrChange w:id="171" w:author="David Bekele" w:date="2021-12-02T14:04:00Z">
            <w:rPr>
              <w:rFonts w:ascii="Times New Roman" w:eastAsia="Times New Roman" w:hAnsi="Times New Roman" w:cs="Times New Roman"/>
              <w:color w:val="000000"/>
              <w:sz w:val="24"/>
              <w:szCs w:val="24"/>
            </w:rPr>
          </w:rPrChange>
        </w:rPr>
        <w:t>currency, with</w:t>
      </w:r>
      <w:r w:rsidR="005725B4" w:rsidRPr="006B3F8C">
        <w:rPr>
          <w:rFonts w:ascii="Times New Roman" w:eastAsia="Times New Roman" w:hAnsi="Times New Roman" w:cs="Times New Roman"/>
          <w:color w:val="000000"/>
          <w:sz w:val="24"/>
          <w:szCs w:val="24"/>
          <w:rPrChange w:id="172" w:author="David Bekele" w:date="2021-12-02T14:04:00Z">
            <w:rPr>
              <w:rFonts w:ascii="Times New Roman" w:eastAsia="Times New Roman" w:hAnsi="Times New Roman" w:cs="Times New Roman"/>
              <w:color w:val="000000"/>
              <w:sz w:val="24"/>
              <w:szCs w:val="24"/>
            </w:rPr>
          </w:rPrChange>
        </w:rPr>
        <w:t xml:space="preserve"> Bitcoin having an </w:t>
      </w:r>
      <w:del w:id="173" w:author="David Bekele" w:date="2021-12-02T14:06:00Z">
        <w:r w:rsidRPr="006B3F8C" w:rsidDel="006B3F8C">
          <w:rPr>
            <w:rFonts w:ascii="Times New Roman" w:hAnsi="Times New Roman" w:cs="Times New Roman"/>
            <w:noProof/>
            <w:rPrChange w:id="174" w:author="David Bekele" w:date="2021-12-02T14:04:00Z">
              <w:rPr>
                <w:rFonts w:ascii="Times New Roman" w:hAnsi="Times New Roman" w:cs="Times New Roman"/>
                <w:noProof/>
              </w:rPr>
            </w:rPrChange>
          </w:rPr>
          <mc:AlternateContent>
            <mc:Choice Requires="wps">
              <w:drawing>
                <wp:anchor distT="0" distB="0" distL="114300" distR="114300" simplePos="0" relativeHeight="251749888" behindDoc="0" locked="0" layoutInCell="1" allowOverlap="1" wp14:anchorId="1CCF9F3C" wp14:editId="2276FEB3">
                  <wp:simplePos x="0" y="0"/>
                  <wp:positionH relativeFrom="column">
                    <wp:posOffset>0</wp:posOffset>
                  </wp:positionH>
                  <wp:positionV relativeFrom="paragraph">
                    <wp:posOffset>4224655</wp:posOffset>
                  </wp:positionV>
                  <wp:extent cx="1866900" cy="152400"/>
                  <wp:effectExtent l="0" t="0" r="0" b="4445"/>
                  <wp:wrapSquare wrapText="bothSides"/>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C80A2" w14:textId="4F0C319C" w:rsidR="006B0456" w:rsidRPr="00A832AB" w:rsidRDefault="006B0456" w:rsidP="006B0456">
                              <w:pPr>
                                <w:pStyle w:val="Caption"/>
                                <w:rPr>
                                  <w:rFonts w:ascii="Times New Roman" w:hAnsi="Times New Roman" w:cs="Times New Roman"/>
                                  <w:noProof/>
                                </w:rPr>
                              </w:pPr>
                              <w:r>
                                <w:t xml:space="preserve">Figure </w:t>
                              </w:r>
                              <w:r w:rsidR="00483F5F">
                                <w:fldChar w:fldCharType="begin"/>
                              </w:r>
                              <w:r w:rsidR="00483F5F">
                                <w:instrText xml:space="preserve"> SEQ Figure \* ARABIC </w:instrText>
                              </w:r>
                              <w:r w:rsidR="00483F5F">
                                <w:fldChar w:fldCharType="separate"/>
                              </w:r>
                              <w:r w:rsidR="0036304B">
                                <w:rPr>
                                  <w:noProof/>
                                </w:rPr>
                                <w:t>2</w:t>
                              </w:r>
                              <w:r w:rsidR="00483F5F">
                                <w:rPr>
                                  <w:noProof/>
                                </w:rPr>
                                <w:fldChar w:fldCharType="end"/>
                              </w:r>
                              <w:r>
                                <w:t xml:space="preserve"> BTC (A) &amp; ETH (B) Pricing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F9F3C" id="Text Box 30" o:spid="_x0000_s1027" type="#_x0000_t202" style="position:absolute;margin-left:0;margin-top:332.65pt;width:147pt;height:12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" stroked="f">
                  <v:textbox inset="0,0,0,0">
                    <w:txbxContent>
                      <w:p w14:paraId="641C80A2" w14:textId="4F0C319C" w:rsidR="006B0456" w:rsidRPr="00A832AB" w:rsidRDefault="006B0456" w:rsidP="006B0456">
                        <w:pPr>
                          <w:pStyle w:val="Caption"/>
                          <w:rPr>
                            <w:rFonts w:ascii="Times New Roman" w:hAnsi="Times New Roman" w:cs="Times New Roman"/>
                            <w:noProof/>
                          </w:rPr>
                        </w:pPr>
                        <w:r>
                          <w:t xml:space="preserve">Figure </w:t>
                        </w:r>
                        <w:r w:rsidR="00483F5F">
                          <w:fldChar w:fldCharType="begin"/>
                        </w:r>
                        <w:r w:rsidR="00483F5F">
                          <w:instrText xml:space="preserve"> SEQ Figure \* ARABIC </w:instrText>
                        </w:r>
                        <w:r w:rsidR="00483F5F">
                          <w:fldChar w:fldCharType="separate"/>
                        </w:r>
                        <w:r w:rsidR="0036304B">
                          <w:rPr>
                            <w:noProof/>
                          </w:rPr>
                          <w:t>2</w:t>
                        </w:r>
                        <w:r w:rsidR="00483F5F">
                          <w:rPr>
                            <w:noProof/>
                          </w:rPr>
                          <w:fldChar w:fldCharType="end"/>
                        </w:r>
                        <w:r>
                          <w:t xml:space="preserve"> BTC (A) &amp; ETH (B) Pricing</w:t>
                        </w:r>
                      </w:p>
                    </w:txbxContent>
                  </v:textbox>
                  <w10:wrap type="square"/>
                </v:shape>
              </w:pict>
            </mc:Fallback>
          </mc:AlternateContent>
        </w:r>
      </w:del>
      <w:r w:rsidR="005725B4" w:rsidRPr="0036304B">
        <w:rPr>
          <w:rFonts w:ascii="Times New Roman" w:eastAsia="Times New Roman" w:hAnsi="Times New Roman" w:cs="Times New Roman"/>
          <w:color w:val="000000"/>
          <w:sz w:val="24"/>
          <w:szCs w:val="24"/>
        </w:rPr>
        <w:t>average trading between $10,000-$70,000 while Ethereum being in the $500-$5,000 range. This correlation extends to the months of April to May</w:t>
      </w:r>
      <w:r w:rsidR="005061E4" w:rsidRPr="006B3F8C">
        <w:rPr>
          <w:rFonts w:ascii="Times New Roman" w:eastAsia="Times New Roman" w:hAnsi="Times New Roman" w:cs="Times New Roman"/>
          <w:color w:val="000000"/>
          <w:sz w:val="24"/>
          <w:szCs w:val="24"/>
          <w:rPrChange w:id="175" w:author="David Bekele" w:date="2021-12-02T14:04:00Z">
            <w:rPr>
              <w:rFonts w:ascii="Times New Roman" w:eastAsia="Times New Roman" w:hAnsi="Times New Roman" w:cs="Times New Roman"/>
              <w:color w:val="000000"/>
              <w:sz w:val="24"/>
              <w:szCs w:val="24"/>
            </w:rPr>
          </w:rPrChange>
        </w:rPr>
        <w:t xml:space="preserve"> 2021</w:t>
      </w:r>
      <w:r w:rsidR="00B25BA6" w:rsidRPr="006B3F8C">
        <w:rPr>
          <w:rFonts w:ascii="Times New Roman" w:eastAsia="Times New Roman" w:hAnsi="Times New Roman" w:cs="Times New Roman"/>
          <w:color w:val="000000"/>
          <w:sz w:val="24"/>
          <w:szCs w:val="24"/>
          <w:rPrChange w:id="176" w:author="David Bekele" w:date="2021-12-02T14:04:00Z">
            <w:rPr>
              <w:rFonts w:ascii="Times New Roman" w:eastAsia="Times New Roman" w:hAnsi="Times New Roman" w:cs="Times New Roman"/>
              <w:color w:val="000000"/>
              <w:sz w:val="24"/>
              <w:szCs w:val="24"/>
            </w:rPr>
          </w:rPrChange>
        </w:rPr>
        <w:t xml:space="preserve"> where both Cryptocurrency’s had the highest increase in their respective prices then began a steady decrease </w:t>
      </w:r>
      <w:ins w:id="177" w:author="David Bekele" w:date="2021-12-02T14:19:00Z">
        <w:r w:rsidR="00E76242">
          <w:rPr>
            <w:rFonts w:ascii="Times New Roman" w:hAnsi="Times New Roman" w:cs="Times New Roman"/>
            <w:b/>
            <w:bCs/>
            <w:noProof/>
            <w:sz w:val="28"/>
            <w:szCs w:val="28"/>
            <w:u w:val="single"/>
          </w:rPr>
          <w:drawing>
            <wp:anchor distT="0" distB="0" distL="114300" distR="114300" simplePos="0" relativeHeight="251682304" behindDoc="0" locked="0" layoutInCell="1" allowOverlap="1" wp14:anchorId="1E856402" wp14:editId="6BF775B6">
              <wp:simplePos x="0" y="0"/>
              <wp:positionH relativeFrom="column">
                <wp:posOffset>2828925</wp:posOffset>
              </wp:positionH>
              <wp:positionV relativeFrom="paragraph">
                <wp:posOffset>4505325</wp:posOffset>
              </wp:positionV>
              <wp:extent cx="2907665" cy="12058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766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B25BA6" w:rsidRPr="0036304B">
        <w:rPr>
          <w:rFonts w:ascii="Times New Roman" w:eastAsia="Times New Roman" w:hAnsi="Times New Roman" w:cs="Times New Roman"/>
          <w:color w:val="000000"/>
          <w:sz w:val="24"/>
          <w:szCs w:val="24"/>
        </w:rPr>
        <w:t>after in price.</w:t>
      </w:r>
      <w:ins w:id="178" w:author="David Bekele" w:date="2021-12-02T13:03:00Z">
        <w:r w:rsidR="00E479EF" w:rsidRPr="0036304B">
          <w:rPr>
            <w:rFonts w:ascii="Times New Roman" w:eastAsia="Times New Roman" w:hAnsi="Times New Roman" w:cs="Times New Roman"/>
            <w:color w:val="000000"/>
            <w:sz w:val="24"/>
            <w:szCs w:val="24"/>
          </w:rPr>
          <w:t xml:space="preserve"> Using an Excel </w:t>
        </w:r>
        <w:r w:rsidR="00E479EF" w:rsidRPr="006B3F8C">
          <w:rPr>
            <w:rFonts w:ascii="Times New Roman" w:eastAsia="Times New Roman" w:hAnsi="Times New Roman" w:cs="Times New Roman"/>
            <w:color w:val="000000"/>
            <w:sz w:val="24"/>
            <w:szCs w:val="24"/>
            <w:rPrChange w:id="179" w:author="David Bekele" w:date="2021-12-02T14:04:00Z">
              <w:rPr>
                <w:rFonts w:ascii="Times New Roman" w:eastAsia="Times New Roman" w:hAnsi="Times New Roman" w:cs="Times New Roman"/>
                <w:color w:val="000000"/>
                <w:sz w:val="24"/>
                <w:szCs w:val="24"/>
              </w:rPr>
            </w:rPrChange>
          </w:rPr>
          <w:t xml:space="preserve">correlation </w:t>
        </w:r>
      </w:ins>
      <w:ins w:id="180" w:author="David Bekele" w:date="2021-12-02T13:04:00Z">
        <w:r w:rsidR="00E479EF" w:rsidRPr="006B3F8C">
          <w:rPr>
            <w:rFonts w:ascii="Times New Roman" w:eastAsia="Times New Roman" w:hAnsi="Times New Roman" w:cs="Times New Roman"/>
            <w:color w:val="000000"/>
            <w:sz w:val="24"/>
            <w:szCs w:val="24"/>
            <w:rPrChange w:id="181" w:author="David Bekele" w:date="2021-12-02T14:04:00Z">
              <w:rPr>
                <w:rFonts w:ascii="Times New Roman" w:eastAsia="Times New Roman" w:hAnsi="Times New Roman" w:cs="Times New Roman"/>
                <w:color w:val="000000"/>
                <w:sz w:val="24"/>
                <w:szCs w:val="24"/>
              </w:rPr>
            </w:rPrChange>
          </w:rPr>
          <w:t xml:space="preserve">calculation, the volume of both </w:t>
        </w:r>
      </w:ins>
      <w:ins w:id="182" w:author="David Bekele" w:date="2021-12-02T13:05:00Z">
        <w:r w:rsidR="00E479EF" w:rsidRPr="006B3F8C">
          <w:rPr>
            <w:rFonts w:ascii="Times New Roman" w:eastAsia="Times New Roman" w:hAnsi="Times New Roman" w:cs="Times New Roman"/>
            <w:color w:val="000000"/>
            <w:sz w:val="24"/>
            <w:szCs w:val="24"/>
            <w:rPrChange w:id="183" w:author="David Bekele" w:date="2021-12-02T14:04:00Z">
              <w:rPr>
                <w:rFonts w:ascii="Times New Roman" w:eastAsia="Times New Roman" w:hAnsi="Times New Roman" w:cs="Times New Roman"/>
                <w:color w:val="000000"/>
                <w:sz w:val="24"/>
                <w:szCs w:val="24"/>
              </w:rPr>
            </w:rPrChange>
          </w:rPr>
          <w:t>Ethereum</w:t>
        </w:r>
      </w:ins>
      <w:ins w:id="184" w:author="David Bekele" w:date="2021-12-02T13:04:00Z">
        <w:r w:rsidR="00E479EF" w:rsidRPr="006B3F8C">
          <w:rPr>
            <w:rFonts w:ascii="Times New Roman" w:eastAsia="Times New Roman" w:hAnsi="Times New Roman" w:cs="Times New Roman"/>
            <w:color w:val="000000"/>
            <w:sz w:val="24"/>
            <w:szCs w:val="24"/>
            <w:rPrChange w:id="185" w:author="David Bekele" w:date="2021-12-02T14:04:00Z">
              <w:rPr>
                <w:rFonts w:ascii="Times New Roman" w:eastAsia="Times New Roman" w:hAnsi="Times New Roman" w:cs="Times New Roman"/>
                <w:color w:val="000000"/>
                <w:sz w:val="24"/>
                <w:szCs w:val="24"/>
              </w:rPr>
            </w:rPrChange>
          </w:rPr>
          <w:t xml:space="preserve"> and Bitcoin </w:t>
        </w:r>
      </w:ins>
      <w:ins w:id="186" w:author="David Bekele" w:date="2021-12-02T14:20:00Z">
        <w:r w:rsidR="00E76242">
          <w:rPr>
            <w:noProof/>
          </w:rPr>
          <mc:AlternateContent>
            <mc:Choice Requires="wps">
              <w:drawing>
                <wp:anchor distT="0" distB="0" distL="114300" distR="114300" simplePos="0" relativeHeight="251756032" behindDoc="0" locked="0" layoutInCell="1" allowOverlap="1" wp14:anchorId="5F43F88E" wp14:editId="3B1866F3">
                  <wp:simplePos x="0" y="0"/>
                  <wp:positionH relativeFrom="column">
                    <wp:posOffset>713740</wp:posOffset>
                  </wp:positionH>
                  <wp:positionV relativeFrom="paragraph">
                    <wp:posOffset>5933440</wp:posOffset>
                  </wp:positionV>
                  <wp:extent cx="4676775" cy="258445"/>
                  <wp:effectExtent l="0" t="0" r="635" b="0"/>
                  <wp:wrapTopAndBottom/>
                  <wp:docPr id="1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34BA2" w14:textId="15AC2832" w:rsidR="00F062E3" w:rsidRPr="00F062E3" w:rsidRDefault="00F062E3" w:rsidP="00F062E3">
                              <w:pPr>
                                <w:pStyle w:val="Caption"/>
                                <w:jc w:val="center"/>
                                <w:rPr>
                                  <w:rFonts w:ascii="Times New Roman" w:hAnsi="Times New Roman" w:cs="Times New Roman"/>
                                  <w:noProof/>
                                  <w:color w:val="auto"/>
                                  <w:rPrChange w:id="187" w:author="David Bekele" w:date="2021-12-02T14:21:00Z">
                                    <w:rPr>
                                      <w:rFonts w:ascii="Times New Roman" w:hAnsi="Times New Roman" w:cs="Times New Roman"/>
                                      <w:noProof/>
                                    </w:rPr>
                                  </w:rPrChange>
                                </w:rPr>
                                <w:pPrChange w:id="188" w:author="David Bekele" w:date="2021-12-02T14:21:00Z">
                                  <w:pPr>
                                    <w:spacing w:line="480" w:lineRule="auto"/>
                                  </w:pPr>
                                </w:pPrChange>
                              </w:pPr>
                              <w:ins w:id="189" w:author="David Bekele" w:date="2021-12-02T14:20:00Z">
                                <w:r w:rsidRPr="00F062E3">
                                  <w:rPr>
                                    <w:rFonts w:ascii="Times New Roman" w:hAnsi="Times New Roman" w:cs="Times New Roman"/>
                                    <w:color w:val="auto"/>
                                    <w:rPrChange w:id="190" w:author="David Bekele" w:date="2021-12-02T14:21:00Z">
                                      <w:rPr/>
                                    </w:rPrChange>
                                  </w:rPr>
                                  <w:t xml:space="preserve">Figure 2A (BTC) &amp; Figure 2B </w:t>
                                </w:r>
                              </w:ins>
                              <w:ins w:id="191" w:author="David Bekele" w:date="2021-12-02T14:21:00Z">
                                <w:r w:rsidRPr="00F062E3">
                                  <w:rPr>
                                    <w:rFonts w:ascii="Times New Roman" w:hAnsi="Times New Roman" w:cs="Times New Roman"/>
                                    <w:color w:val="auto"/>
                                    <w:rPrChange w:id="192" w:author="David Bekele" w:date="2021-12-02T14:21:00Z">
                                      <w:rPr/>
                                    </w:rPrChange>
                                  </w:rPr>
                                  <w:t>(ETH) pricing change</w:t>
                                </w:r>
                              </w:ins>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43F88E" id="Text Box 33" o:spid="_x0000_s1028" type="#_x0000_t202" style="position:absolute;margin-left:56.2pt;margin-top:467.2pt;width:368.25pt;height:20.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" stroked="f">
                  <v:textbox style="mso-fit-shape-to-text:t" inset="0,0,0,0">
                    <w:txbxContent>
                      <w:p w14:paraId="4DA34BA2" w14:textId="15AC2832" w:rsidR="00F062E3" w:rsidRPr="00F062E3" w:rsidRDefault="00F062E3" w:rsidP="00F062E3">
                        <w:pPr>
                          <w:pStyle w:val="Caption"/>
                          <w:jc w:val="center"/>
                          <w:rPr>
                            <w:rFonts w:ascii="Times New Roman" w:hAnsi="Times New Roman" w:cs="Times New Roman"/>
                            <w:noProof/>
                            <w:color w:val="auto"/>
                            <w:rPrChange w:id="193" w:author="David Bekele" w:date="2021-12-02T14:21:00Z">
                              <w:rPr>
                                <w:rFonts w:ascii="Times New Roman" w:hAnsi="Times New Roman" w:cs="Times New Roman"/>
                                <w:noProof/>
                              </w:rPr>
                            </w:rPrChange>
                          </w:rPr>
                          <w:pPrChange w:id="194" w:author="David Bekele" w:date="2021-12-02T14:21:00Z">
                            <w:pPr>
                              <w:spacing w:line="480" w:lineRule="auto"/>
                            </w:pPr>
                          </w:pPrChange>
                        </w:pPr>
                        <w:ins w:id="195" w:author="David Bekele" w:date="2021-12-02T14:20:00Z">
                          <w:r w:rsidRPr="00F062E3">
                            <w:rPr>
                              <w:rFonts w:ascii="Times New Roman" w:hAnsi="Times New Roman" w:cs="Times New Roman"/>
                              <w:color w:val="auto"/>
                              <w:rPrChange w:id="196" w:author="David Bekele" w:date="2021-12-02T14:21:00Z">
                                <w:rPr/>
                              </w:rPrChange>
                            </w:rPr>
                            <w:t xml:space="preserve">Figure 2A (BTC) &amp; Figure 2B </w:t>
                          </w:r>
                        </w:ins>
                        <w:ins w:id="197" w:author="David Bekele" w:date="2021-12-02T14:21:00Z">
                          <w:r w:rsidRPr="00F062E3">
                            <w:rPr>
                              <w:rFonts w:ascii="Times New Roman" w:hAnsi="Times New Roman" w:cs="Times New Roman"/>
                              <w:color w:val="auto"/>
                              <w:rPrChange w:id="198" w:author="David Bekele" w:date="2021-12-02T14:21:00Z">
                                <w:rPr/>
                              </w:rPrChange>
                            </w:rPr>
                            <w:t>(ETH) pricing change</w:t>
                          </w:r>
                        </w:ins>
                      </w:p>
                    </w:txbxContent>
                  </v:textbox>
                  <w10:wrap type="topAndBottom"/>
                </v:shape>
              </w:pict>
            </mc:Fallback>
          </mc:AlternateContent>
        </w:r>
      </w:ins>
      <w:ins w:id="199" w:author="David Bekele" w:date="2021-12-02T13:04:00Z">
        <w:r w:rsidR="00E479EF" w:rsidRPr="006B3F8C">
          <w:rPr>
            <w:rFonts w:ascii="Times New Roman" w:eastAsia="Times New Roman" w:hAnsi="Times New Roman" w:cs="Times New Roman"/>
            <w:color w:val="000000"/>
            <w:sz w:val="24"/>
            <w:szCs w:val="24"/>
            <w:rPrChange w:id="200" w:author="David Bekele" w:date="2021-12-02T14:04:00Z">
              <w:rPr>
                <w:rFonts w:ascii="Times New Roman" w:eastAsia="Times New Roman" w:hAnsi="Times New Roman" w:cs="Times New Roman"/>
                <w:color w:val="000000"/>
                <w:sz w:val="24"/>
                <w:szCs w:val="24"/>
              </w:rPr>
            </w:rPrChange>
          </w:rPr>
          <w:t>was compared, with</w:t>
        </w:r>
      </w:ins>
      <w:ins w:id="201" w:author="David Bekele" w:date="2021-12-02T13:05:00Z">
        <w:r w:rsidR="00E479EF" w:rsidRPr="006B3F8C">
          <w:rPr>
            <w:rFonts w:ascii="Times New Roman" w:eastAsia="Times New Roman" w:hAnsi="Times New Roman" w:cs="Times New Roman"/>
            <w:color w:val="000000"/>
            <w:sz w:val="24"/>
            <w:szCs w:val="24"/>
            <w:rPrChange w:id="202" w:author="David Bekele" w:date="2021-12-02T14:04:00Z">
              <w:rPr>
                <w:rFonts w:ascii="Times New Roman" w:eastAsia="Times New Roman" w:hAnsi="Times New Roman" w:cs="Times New Roman"/>
                <w:color w:val="000000"/>
                <w:sz w:val="24"/>
                <w:szCs w:val="24"/>
              </w:rPr>
            </w:rPrChange>
          </w:rPr>
          <w:t xml:space="preserve"> a number being between </w:t>
        </w:r>
      </w:ins>
      <w:ins w:id="203" w:author="David Bekele" w:date="2021-12-02T13:04:00Z">
        <w:r w:rsidR="00E479EF" w:rsidRPr="006B3F8C">
          <w:rPr>
            <w:rFonts w:ascii="Times New Roman" w:eastAsia="Times New Roman" w:hAnsi="Times New Roman" w:cs="Times New Roman"/>
            <w:color w:val="000000"/>
            <w:sz w:val="24"/>
            <w:szCs w:val="24"/>
            <w:rPrChange w:id="204" w:author="David Bekele" w:date="2021-12-02T14:04:00Z">
              <w:rPr>
                <w:rFonts w:ascii="Times New Roman" w:eastAsia="Times New Roman" w:hAnsi="Times New Roman" w:cs="Times New Roman"/>
                <w:color w:val="000000"/>
                <w:sz w:val="24"/>
                <w:szCs w:val="24"/>
              </w:rPr>
            </w:rPrChange>
          </w:rPr>
          <w:t>1 to (-1)</w:t>
        </w:r>
      </w:ins>
      <w:ins w:id="205" w:author="David Bekele" w:date="2021-12-02T13:05:00Z">
        <w:r w:rsidR="00E479EF" w:rsidRPr="006B3F8C">
          <w:rPr>
            <w:rFonts w:ascii="Times New Roman" w:eastAsia="Times New Roman" w:hAnsi="Times New Roman" w:cs="Times New Roman"/>
            <w:color w:val="000000"/>
            <w:sz w:val="24"/>
            <w:szCs w:val="24"/>
            <w:rPrChange w:id="206" w:author="David Bekele" w:date="2021-12-02T14:04:00Z">
              <w:rPr>
                <w:rFonts w:ascii="Times New Roman" w:eastAsia="Times New Roman" w:hAnsi="Times New Roman" w:cs="Times New Roman"/>
                <w:color w:val="000000"/>
                <w:sz w:val="24"/>
                <w:szCs w:val="24"/>
              </w:rPr>
            </w:rPrChange>
          </w:rPr>
          <w:t xml:space="preserve"> showing a strong correlation with the data. What was </w:t>
        </w:r>
      </w:ins>
      <w:ins w:id="207" w:author="David Bekele" w:date="2021-12-02T13:08:00Z">
        <w:r w:rsidR="00160EE1" w:rsidRPr="006B3F8C">
          <w:rPr>
            <w:rFonts w:ascii="Times New Roman" w:eastAsia="Times New Roman" w:hAnsi="Times New Roman" w:cs="Times New Roman"/>
            <w:color w:val="000000"/>
            <w:sz w:val="24"/>
            <w:szCs w:val="24"/>
            <w:rPrChange w:id="208" w:author="David Bekele" w:date="2021-12-02T14:04:00Z">
              <w:rPr>
                <w:rFonts w:ascii="Times New Roman" w:eastAsia="Times New Roman" w:hAnsi="Times New Roman" w:cs="Times New Roman"/>
                <w:color w:val="000000"/>
                <w:sz w:val="24"/>
                <w:szCs w:val="24"/>
              </w:rPr>
            </w:rPrChange>
          </w:rPr>
          <w:t>given</w:t>
        </w:r>
      </w:ins>
      <w:ins w:id="209" w:author="David Bekele" w:date="2021-12-02T13:05:00Z">
        <w:r w:rsidR="00E479EF" w:rsidRPr="006B3F8C">
          <w:rPr>
            <w:rFonts w:ascii="Times New Roman" w:eastAsia="Times New Roman" w:hAnsi="Times New Roman" w:cs="Times New Roman"/>
            <w:color w:val="000000"/>
            <w:sz w:val="24"/>
            <w:szCs w:val="24"/>
            <w:rPrChange w:id="210" w:author="David Bekele" w:date="2021-12-02T14:04:00Z">
              <w:rPr>
                <w:rFonts w:ascii="Times New Roman" w:eastAsia="Times New Roman" w:hAnsi="Times New Roman" w:cs="Times New Roman"/>
                <w:color w:val="000000"/>
                <w:sz w:val="24"/>
                <w:szCs w:val="24"/>
              </w:rPr>
            </w:rPrChange>
          </w:rPr>
          <w:t xml:space="preserve"> was a correlation of </w:t>
        </w:r>
      </w:ins>
      <w:ins w:id="211" w:author="David Bekele" w:date="2021-12-02T13:06:00Z">
        <w:r w:rsidR="00E479EF" w:rsidRPr="006B3F8C">
          <w:rPr>
            <w:rFonts w:ascii="Times New Roman" w:eastAsia="Times New Roman" w:hAnsi="Times New Roman" w:cs="Times New Roman"/>
            <w:color w:val="000000"/>
            <w:sz w:val="24"/>
            <w:szCs w:val="24"/>
            <w:rPrChange w:id="212" w:author="David Bekele" w:date="2021-12-02T14:04:00Z">
              <w:rPr>
                <w:rFonts w:ascii="Times New Roman" w:eastAsia="Times New Roman" w:hAnsi="Times New Roman" w:cs="Times New Roman"/>
                <w:color w:val="000000"/>
                <w:sz w:val="24"/>
                <w:szCs w:val="24"/>
              </w:rPr>
            </w:rPrChange>
          </w:rPr>
          <w:t>0.670</w:t>
        </w:r>
      </w:ins>
      <w:ins w:id="213" w:author="David Bekele" w:date="2021-12-02T13:07:00Z">
        <w:r w:rsidR="00E479EF" w:rsidRPr="006B3F8C">
          <w:rPr>
            <w:rFonts w:ascii="Times New Roman" w:eastAsia="Times New Roman" w:hAnsi="Times New Roman" w:cs="Times New Roman"/>
            <w:color w:val="000000"/>
            <w:sz w:val="24"/>
            <w:szCs w:val="24"/>
            <w:rPrChange w:id="214" w:author="David Bekele" w:date="2021-12-02T14:04:00Z">
              <w:rPr>
                <w:rFonts w:ascii="Times New Roman" w:eastAsia="Times New Roman" w:hAnsi="Times New Roman" w:cs="Times New Roman"/>
                <w:color w:val="000000"/>
                <w:sz w:val="24"/>
                <w:szCs w:val="24"/>
              </w:rPr>
            </w:rPrChange>
          </w:rPr>
          <w:t xml:space="preserve">1, showing that there is a strong correlation between </w:t>
        </w:r>
        <w:r w:rsidR="00160EE1" w:rsidRPr="006B3F8C">
          <w:rPr>
            <w:rFonts w:ascii="Times New Roman" w:eastAsia="Times New Roman" w:hAnsi="Times New Roman" w:cs="Times New Roman"/>
            <w:color w:val="000000"/>
            <w:sz w:val="24"/>
            <w:szCs w:val="24"/>
            <w:rPrChange w:id="215" w:author="David Bekele" w:date="2021-12-02T14:04:00Z">
              <w:rPr>
                <w:rFonts w:ascii="Times New Roman" w:eastAsia="Times New Roman" w:hAnsi="Times New Roman" w:cs="Times New Roman"/>
                <w:color w:val="000000"/>
                <w:sz w:val="24"/>
                <w:szCs w:val="24"/>
              </w:rPr>
            </w:rPrChange>
          </w:rPr>
          <w:t xml:space="preserve">the price of both Cryptocurrencies. </w:t>
        </w:r>
      </w:ins>
      <w:ins w:id="216" w:author="David Bekele" w:date="2021-12-02T13:05:00Z">
        <w:r w:rsidR="00E479EF" w:rsidRPr="006B3F8C">
          <w:rPr>
            <w:rFonts w:ascii="Times New Roman" w:eastAsia="Times New Roman" w:hAnsi="Times New Roman" w:cs="Times New Roman"/>
            <w:color w:val="000000"/>
            <w:sz w:val="24"/>
            <w:szCs w:val="24"/>
            <w:rPrChange w:id="217" w:author="David Bekele" w:date="2021-12-02T14:04:00Z">
              <w:rPr>
                <w:rFonts w:ascii="Times New Roman" w:eastAsia="Times New Roman" w:hAnsi="Times New Roman" w:cs="Times New Roman"/>
                <w:color w:val="000000"/>
                <w:sz w:val="24"/>
                <w:szCs w:val="24"/>
              </w:rPr>
            </w:rPrChange>
          </w:rPr>
          <w:t xml:space="preserve"> </w:t>
        </w:r>
      </w:ins>
      <w:r w:rsidR="00B25BA6" w:rsidRPr="006B3F8C">
        <w:rPr>
          <w:rFonts w:ascii="Times New Roman" w:eastAsia="Times New Roman" w:hAnsi="Times New Roman" w:cs="Times New Roman"/>
          <w:color w:val="000000"/>
          <w:sz w:val="24"/>
          <w:szCs w:val="24"/>
          <w:rPrChange w:id="218" w:author="David Bekele" w:date="2021-12-02T14:04:00Z">
            <w:rPr>
              <w:rFonts w:ascii="Times New Roman" w:eastAsia="Times New Roman" w:hAnsi="Times New Roman" w:cs="Times New Roman"/>
              <w:color w:val="000000"/>
              <w:sz w:val="24"/>
              <w:szCs w:val="24"/>
            </w:rPr>
          </w:rPrChange>
        </w:rPr>
        <w:t xml:space="preserve"> </w:t>
      </w:r>
      <w:r w:rsidR="00B25BA6" w:rsidRPr="006B3F8C">
        <w:rPr>
          <w:rFonts w:ascii="Times New Roman" w:eastAsia="Times New Roman" w:hAnsi="Times New Roman" w:cs="Times New Roman"/>
          <w:color w:val="000000"/>
          <w:sz w:val="24"/>
          <w:szCs w:val="24"/>
          <w:rPrChange w:id="219" w:author="David Bekele" w:date="2021-12-02T14:04:00Z">
            <w:rPr>
              <w:rFonts w:ascii="Times New Roman" w:eastAsia="Times New Roman" w:hAnsi="Times New Roman" w:cs="Times New Roman"/>
              <w:color w:val="000000"/>
              <w:sz w:val="24"/>
              <w:szCs w:val="24"/>
            </w:rPr>
          </w:rPrChange>
        </w:rPr>
        <w:br/>
      </w:r>
      <w:del w:id="220" w:author="David Bekele" w:date="2021-12-02T14:06:00Z">
        <w:r w:rsidR="00066686" w:rsidRPr="006B3F8C" w:rsidDel="006B3F8C">
          <w:rPr>
            <w:rFonts w:ascii="Times New Roman" w:hAnsi="Times New Roman" w:cs="Times New Roman"/>
            <w:noProof/>
            <w:color w:val="201F1E"/>
            <w:sz w:val="24"/>
            <w:szCs w:val="24"/>
            <w:shd w:val="clear" w:color="auto" w:fill="FFFFFF"/>
            <w:rPrChange w:id="221" w:author="David Bekele" w:date="2021-12-02T14:04:00Z">
              <w:rPr>
                <w:rFonts w:ascii="Times New Roman" w:hAnsi="Times New Roman" w:cs="Times New Roman"/>
                <w:noProof/>
                <w:color w:val="201F1E"/>
                <w:sz w:val="24"/>
                <w:szCs w:val="24"/>
                <w:shd w:val="clear" w:color="auto" w:fill="FFFFFF"/>
              </w:rPr>
            </w:rPrChange>
          </w:rPr>
          <w:drawing>
            <wp:anchor distT="0" distB="0" distL="114300" distR="114300" simplePos="0" relativeHeight="251596288" behindDoc="1" locked="0" layoutInCell="1" allowOverlap="1" wp14:anchorId="4CC3A933" wp14:editId="40942B0C">
              <wp:simplePos x="0" y="0"/>
              <wp:positionH relativeFrom="column">
                <wp:posOffset>-228600</wp:posOffset>
              </wp:positionH>
              <wp:positionV relativeFrom="paragraph">
                <wp:posOffset>5343525</wp:posOffset>
              </wp:positionV>
              <wp:extent cx="1648460" cy="990600"/>
              <wp:effectExtent l="0" t="0" r="0" b="0"/>
              <wp:wrapTight wrapText="bothSides">
                <wp:wrapPolygon edited="0">
                  <wp:start x="0" y="0"/>
                  <wp:lineTo x="0" y="21185"/>
                  <wp:lineTo x="21467" y="21185"/>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84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del>
      <w:r w:rsidR="00B25BA6" w:rsidRPr="0036304B">
        <w:rPr>
          <w:rFonts w:ascii="Times New Roman" w:eastAsia="Times New Roman" w:hAnsi="Times New Roman" w:cs="Times New Roman"/>
          <w:color w:val="000000"/>
          <w:sz w:val="24"/>
          <w:szCs w:val="24"/>
        </w:rPr>
        <w:tab/>
        <w:t xml:space="preserve">Data analysis of Volume reveled similar trends within the data </w:t>
      </w:r>
      <w:r w:rsidR="00B25BA6" w:rsidRPr="0036304B">
        <w:rPr>
          <w:rFonts w:ascii="Times New Roman" w:eastAsia="Times New Roman" w:hAnsi="Times New Roman" w:cs="Times New Roman"/>
          <w:b/>
          <w:bCs/>
          <w:color w:val="000000"/>
          <w:sz w:val="24"/>
          <w:szCs w:val="24"/>
        </w:rPr>
        <w:t xml:space="preserve">Figure </w:t>
      </w:r>
      <w:ins w:id="222" w:author="David Bekele" w:date="2021-12-02T14:22:00Z">
        <w:r w:rsidR="00F062E3">
          <w:rPr>
            <w:rFonts w:ascii="Times New Roman" w:eastAsia="Times New Roman" w:hAnsi="Times New Roman" w:cs="Times New Roman"/>
            <w:b/>
            <w:bCs/>
            <w:color w:val="000000"/>
            <w:sz w:val="24"/>
            <w:szCs w:val="24"/>
          </w:rPr>
          <w:t>3</w:t>
        </w:r>
      </w:ins>
      <w:del w:id="223" w:author="David Bekele" w:date="2021-12-02T14:22:00Z">
        <w:r w:rsidR="00831D31" w:rsidRPr="006B3F8C" w:rsidDel="00F062E3">
          <w:rPr>
            <w:rFonts w:ascii="Times New Roman" w:eastAsia="Times New Roman" w:hAnsi="Times New Roman" w:cs="Times New Roman"/>
            <w:b/>
            <w:bCs/>
            <w:color w:val="000000"/>
            <w:sz w:val="24"/>
            <w:szCs w:val="24"/>
            <w:rPrChange w:id="224" w:author="David Bekele" w:date="2021-12-02T14:04:00Z">
              <w:rPr>
                <w:rFonts w:ascii="Times New Roman" w:eastAsia="Times New Roman" w:hAnsi="Times New Roman" w:cs="Times New Roman"/>
                <w:b/>
                <w:bCs/>
                <w:color w:val="000000"/>
                <w:sz w:val="24"/>
                <w:szCs w:val="24"/>
              </w:rPr>
            </w:rPrChange>
          </w:rPr>
          <w:delText>4</w:delText>
        </w:r>
      </w:del>
      <w:r w:rsidR="0063015D" w:rsidRPr="006B3F8C">
        <w:rPr>
          <w:rFonts w:ascii="Times New Roman" w:eastAsia="Times New Roman" w:hAnsi="Times New Roman" w:cs="Times New Roman"/>
          <w:b/>
          <w:bCs/>
          <w:color w:val="000000"/>
          <w:sz w:val="24"/>
          <w:szCs w:val="24"/>
          <w:rPrChange w:id="225" w:author="David Bekele" w:date="2021-12-02T14:04:00Z">
            <w:rPr>
              <w:rFonts w:ascii="Times New Roman" w:eastAsia="Times New Roman" w:hAnsi="Times New Roman" w:cs="Times New Roman"/>
              <w:b/>
              <w:bCs/>
              <w:color w:val="000000"/>
              <w:sz w:val="24"/>
              <w:szCs w:val="24"/>
            </w:rPr>
          </w:rPrChange>
        </w:rPr>
        <w:t xml:space="preserve">A &amp; Figure </w:t>
      </w:r>
      <w:ins w:id="226" w:author="David Bekele" w:date="2021-12-02T14:22:00Z">
        <w:r w:rsidR="00F062E3">
          <w:rPr>
            <w:rFonts w:ascii="Times New Roman" w:eastAsia="Times New Roman" w:hAnsi="Times New Roman" w:cs="Times New Roman"/>
            <w:b/>
            <w:bCs/>
            <w:color w:val="000000"/>
            <w:sz w:val="24"/>
            <w:szCs w:val="24"/>
          </w:rPr>
          <w:t>3</w:t>
        </w:r>
      </w:ins>
      <w:del w:id="227" w:author="David Bekele" w:date="2021-12-02T14:22:00Z">
        <w:r w:rsidR="0063015D" w:rsidRPr="006B3F8C" w:rsidDel="00F062E3">
          <w:rPr>
            <w:rFonts w:ascii="Times New Roman" w:eastAsia="Times New Roman" w:hAnsi="Times New Roman" w:cs="Times New Roman"/>
            <w:b/>
            <w:bCs/>
            <w:color w:val="000000"/>
            <w:sz w:val="24"/>
            <w:szCs w:val="24"/>
            <w:rPrChange w:id="228" w:author="David Bekele" w:date="2021-12-02T14:04:00Z">
              <w:rPr>
                <w:rFonts w:ascii="Times New Roman" w:eastAsia="Times New Roman" w:hAnsi="Times New Roman" w:cs="Times New Roman"/>
                <w:b/>
                <w:bCs/>
                <w:color w:val="000000"/>
                <w:sz w:val="24"/>
                <w:szCs w:val="24"/>
              </w:rPr>
            </w:rPrChange>
          </w:rPr>
          <w:delText>4</w:delText>
        </w:r>
      </w:del>
      <w:r w:rsidR="0063015D" w:rsidRPr="006B3F8C">
        <w:rPr>
          <w:rFonts w:ascii="Times New Roman" w:eastAsia="Times New Roman" w:hAnsi="Times New Roman" w:cs="Times New Roman"/>
          <w:b/>
          <w:bCs/>
          <w:color w:val="000000"/>
          <w:sz w:val="24"/>
          <w:szCs w:val="24"/>
          <w:rPrChange w:id="229" w:author="David Bekele" w:date="2021-12-02T14:04:00Z">
            <w:rPr>
              <w:rFonts w:ascii="Times New Roman" w:eastAsia="Times New Roman" w:hAnsi="Times New Roman" w:cs="Times New Roman"/>
              <w:b/>
              <w:bCs/>
              <w:color w:val="000000"/>
              <w:sz w:val="24"/>
              <w:szCs w:val="24"/>
            </w:rPr>
          </w:rPrChange>
        </w:rPr>
        <w:t>B</w:t>
      </w:r>
      <w:r w:rsidR="00B25BA6" w:rsidRPr="006B3F8C">
        <w:rPr>
          <w:rFonts w:ascii="Times New Roman" w:eastAsia="Times New Roman" w:hAnsi="Times New Roman" w:cs="Times New Roman"/>
          <w:b/>
          <w:bCs/>
          <w:color w:val="000000"/>
          <w:sz w:val="24"/>
          <w:szCs w:val="24"/>
          <w:rPrChange w:id="230" w:author="David Bekele" w:date="2021-12-02T14:04:00Z">
            <w:rPr>
              <w:rFonts w:ascii="Times New Roman" w:eastAsia="Times New Roman" w:hAnsi="Times New Roman" w:cs="Times New Roman"/>
              <w:b/>
              <w:bCs/>
              <w:color w:val="000000"/>
              <w:sz w:val="24"/>
              <w:szCs w:val="24"/>
            </w:rPr>
          </w:rPrChange>
        </w:rPr>
        <w:t xml:space="preserve"> </w:t>
      </w:r>
      <w:r w:rsidR="00B25BA6" w:rsidRPr="0036304B">
        <w:rPr>
          <w:rFonts w:ascii="Times New Roman" w:eastAsia="Times New Roman" w:hAnsi="Times New Roman" w:cs="Times New Roman"/>
          <w:color w:val="000000"/>
          <w:sz w:val="24"/>
          <w:szCs w:val="24"/>
        </w:rPr>
        <w:t>co</w:t>
      </w:r>
      <w:r w:rsidR="00B25BA6" w:rsidRPr="00FE2C66">
        <w:rPr>
          <w:rFonts w:ascii="Times New Roman" w:eastAsia="Times New Roman" w:hAnsi="Times New Roman" w:cs="Times New Roman"/>
          <w:color w:val="000000"/>
          <w:sz w:val="24"/>
          <w:szCs w:val="24"/>
        </w:rPr>
        <w:t>mparing both Ethereum and Bitcoin Cryptocurrency’s.</w:t>
      </w:r>
      <w:r w:rsidR="0063015D" w:rsidRPr="0036304B">
        <w:rPr>
          <w:rFonts w:ascii="Times New Roman" w:eastAsia="Times New Roman" w:hAnsi="Times New Roman" w:cs="Times New Roman"/>
          <w:color w:val="000000"/>
          <w:sz w:val="24"/>
          <w:szCs w:val="24"/>
        </w:rPr>
        <w:t xml:space="preserve"> </w:t>
      </w:r>
      <w:r w:rsidR="00B25BA6" w:rsidRPr="0036304B">
        <w:rPr>
          <w:rFonts w:ascii="Times New Roman" w:eastAsia="Times New Roman" w:hAnsi="Times New Roman" w:cs="Times New Roman"/>
          <w:color w:val="000000"/>
          <w:sz w:val="24"/>
          <w:szCs w:val="24"/>
        </w:rPr>
        <w:t xml:space="preserve"> </w:t>
      </w:r>
      <w:r w:rsidR="0063015D" w:rsidRPr="0036304B">
        <w:rPr>
          <w:rFonts w:ascii="Times New Roman" w:eastAsia="Times New Roman" w:hAnsi="Times New Roman" w:cs="Times New Roman"/>
          <w:color w:val="000000"/>
          <w:sz w:val="24"/>
          <w:szCs w:val="24"/>
        </w:rPr>
        <w:t xml:space="preserve"> </w:t>
      </w:r>
      <w:r w:rsidR="00B25BA6" w:rsidRPr="006B3F8C">
        <w:rPr>
          <w:rFonts w:ascii="Times New Roman" w:eastAsia="Times New Roman" w:hAnsi="Times New Roman" w:cs="Times New Roman"/>
          <w:color w:val="000000"/>
          <w:sz w:val="24"/>
          <w:szCs w:val="24"/>
          <w:rPrChange w:id="231" w:author="David Bekele" w:date="2021-12-02T14:04:00Z">
            <w:rPr>
              <w:rFonts w:ascii="Times New Roman" w:eastAsia="Times New Roman" w:hAnsi="Times New Roman" w:cs="Times New Roman"/>
              <w:color w:val="000000"/>
              <w:sz w:val="24"/>
              <w:szCs w:val="24"/>
            </w:rPr>
          </w:rPrChange>
        </w:rPr>
        <w:t>Both follow trends within their data reflecting the pricing counterpart of</w:t>
      </w:r>
      <w:r w:rsidR="005061E4" w:rsidRPr="006B3F8C">
        <w:rPr>
          <w:rFonts w:ascii="Times New Roman" w:eastAsia="Times New Roman" w:hAnsi="Times New Roman" w:cs="Times New Roman"/>
          <w:color w:val="000000"/>
          <w:sz w:val="24"/>
          <w:szCs w:val="24"/>
          <w:rPrChange w:id="232" w:author="David Bekele" w:date="2021-12-02T14:04:00Z">
            <w:rPr>
              <w:rFonts w:ascii="Times New Roman" w:eastAsia="Times New Roman" w:hAnsi="Times New Roman" w:cs="Times New Roman"/>
              <w:color w:val="000000"/>
              <w:sz w:val="24"/>
              <w:szCs w:val="24"/>
            </w:rPr>
          </w:rPrChange>
        </w:rPr>
        <w:t xml:space="preserve"> their </w:t>
      </w:r>
      <w:del w:id="233" w:author="David Bekele" w:date="2021-12-02T14:06:00Z">
        <w:r w:rsidR="00066686" w:rsidRPr="006B3F8C" w:rsidDel="006B3F8C">
          <w:rPr>
            <w:rFonts w:ascii="Times New Roman" w:hAnsi="Times New Roman" w:cs="Times New Roman"/>
            <w:noProof/>
            <w:color w:val="201F1E"/>
            <w:sz w:val="24"/>
            <w:szCs w:val="24"/>
            <w:shd w:val="clear" w:color="auto" w:fill="FFFFFF"/>
            <w:rPrChange w:id="234" w:author="David Bekele" w:date="2021-12-02T14:04:00Z">
              <w:rPr>
                <w:rFonts w:ascii="Times New Roman" w:hAnsi="Times New Roman" w:cs="Times New Roman"/>
                <w:noProof/>
                <w:color w:val="201F1E"/>
                <w:sz w:val="24"/>
                <w:szCs w:val="24"/>
                <w:shd w:val="clear" w:color="auto" w:fill="FFFFFF"/>
              </w:rPr>
            </w:rPrChange>
          </w:rPr>
          <w:drawing>
            <wp:anchor distT="0" distB="0" distL="114300" distR="114300" simplePos="0" relativeHeight="251605504" behindDoc="1" locked="0" layoutInCell="1" allowOverlap="1" wp14:anchorId="1893410F" wp14:editId="7D540340">
              <wp:simplePos x="0" y="0"/>
              <wp:positionH relativeFrom="column">
                <wp:posOffset>-180975</wp:posOffset>
              </wp:positionH>
              <wp:positionV relativeFrom="paragraph">
                <wp:posOffset>6448425</wp:posOffset>
              </wp:positionV>
              <wp:extent cx="1604645" cy="951865"/>
              <wp:effectExtent l="0" t="0" r="0" b="0"/>
              <wp:wrapTight wrapText="bothSides">
                <wp:wrapPolygon edited="0">
                  <wp:start x="0" y="0"/>
                  <wp:lineTo x="0" y="21182"/>
                  <wp:lineTo x="21284" y="21182"/>
                  <wp:lineTo x="212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4645" cy="951865"/>
                      </a:xfrm>
                      <a:prstGeom prst="rect">
                        <a:avLst/>
                      </a:prstGeom>
                      <a:noFill/>
                      <a:ln>
                        <a:noFill/>
                      </a:ln>
                    </pic:spPr>
                  </pic:pic>
                </a:graphicData>
              </a:graphic>
            </wp:anchor>
          </w:drawing>
        </w:r>
      </w:del>
      <w:r w:rsidR="005061E4" w:rsidRPr="0036304B">
        <w:rPr>
          <w:rFonts w:ascii="Times New Roman" w:eastAsia="Times New Roman" w:hAnsi="Times New Roman" w:cs="Times New Roman"/>
          <w:color w:val="000000"/>
          <w:sz w:val="24"/>
          <w:szCs w:val="24"/>
        </w:rPr>
        <w:t xml:space="preserve">cryptocurrency although some differences between them are seen. The </w:t>
      </w:r>
      <w:del w:id="235" w:author="David Bekele" w:date="2021-12-02T14:08:00Z">
        <w:r w:rsidRPr="006B3F8C" w:rsidDel="00C24549">
          <w:rPr>
            <w:rFonts w:ascii="Times New Roman" w:hAnsi="Times New Roman" w:cs="Times New Roman"/>
            <w:noProof/>
            <w:rPrChange w:id="236" w:author="David Bekele" w:date="2021-12-02T14:04:00Z">
              <w:rPr>
                <w:rFonts w:ascii="Times New Roman" w:hAnsi="Times New Roman" w:cs="Times New Roman"/>
                <w:noProof/>
              </w:rPr>
            </w:rPrChange>
          </w:rPr>
          <mc:AlternateContent>
            <mc:Choice Requires="wps">
              <w:drawing>
                <wp:anchor distT="0" distB="0" distL="114300" distR="114300" simplePos="0" relativeHeight="251747840" behindDoc="0" locked="0" layoutInCell="1" allowOverlap="1" wp14:anchorId="76BAD1D5" wp14:editId="4AAED582">
                  <wp:simplePos x="0" y="0"/>
                  <wp:positionH relativeFrom="column">
                    <wp:posOffset>-180975</wp:posOffset>
                  </wp:positionH>
                  <wp:positionV relativeFrom="paragraph">
                    <wp:posOffset>7457440</wp:posOffset>
                  </wp:positionV>
                  <wp:extent cx="1795145" cy="143510"/>
                  <wp:effectExtent l="0" t="0" r="0" b="0"/>
                  <wp:wrapTight wrapText="bothSides">
                    <wp:wrapPolygon edited="0">
                      <wp:start x="-130" y="0"/>
                      <wp:lineTo x="-130" y="21122"/>
                      <wp:lineTo x="21600" y="21122"/>
                      <wp:lineTo x="21600" y="0"/>
                      <wp:lineTo x="-130" y="0"/>
                    </wp:wrapPolygon>
                  </wp:wrapTight>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0D97A" w14:textId="4C32CAA3" w:rsidR="006B0456" w:rsidRPr="00903894" w:rsidRDefault="006B0456" w:rsidP="006B0456">
                              <w:pPr>
                                <w:pStyle w:val="Caption"/>
                                <w:rPr>
                                  <w:rFonts w:ascii="Times New Roman" w:hAnsi="Times New Roman" w:cs="Times New Roman"/>
                                  <w:noProof/>
                                </w:rPr>
                              </w:pPr>
                              <w:r>
                                <w:t>Figure 4 BTC (A) &amp; ETH (B) VOLUME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AD1D5" id="Text Box 29" o:spid="_x0000_s1029" type="#_x0000_t202" style="position:absolute;margin-left:-14.25pt;margin-top:587.2pt;width:141.35pt;height:11.3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" stroked="f">
                  <v:textbox inset="0,0,0,0">
                    <w:txbxContent>
                      <w:p w14:paraId="7810D97A" w14:textId="4C32CAA3" w:rsidR="006B0456" w:rsidRPr="00903894" w:rsidRDefault="006B0456" w:rsidP="006B0456">
                        <w:pPr>
                          <w:pStyle w:val="Caption"/>
                          <w:rPr>
                            <w:rFonts w:ascii="Times New Roman" w:hAnsi="Times New Roman" w:cs="Times New Roman"/>
                            <w:noProof/>
                          </w:rPr>
                        </w:pPr>
                        <w:r>
                          <w:t>Figure 4 BTC (A) &amp; ETH (B) VOLUME</w:t>
                        </w:r>
                      </w:p>
                    </w:txbxContent>
                  </v:textbox>
                  <w10:wrap type="tight"/>
                </v:shape>
              </w:pict>
            </mc:Fallback>
          </mc:AlternateContent>
        </w:r>
      </w:del>
      <w:r w:rsidR="005061E4" w:rsidRPr="0036304B">
        <w:rPr>
          <w:rFonts w:ascii="Times New Roman" w:eastAsia="Times New Roman" w:hAnsi="Times New Roman" w:cs="Times New Roman"/>
          <w:color w:val="000000"/>
          <w:sz w:val="24"/>
          <w:szCs w:val="24"/>
        </w:rPr>
        <w:t xml:space="preserve">volume of bitcoin contains a great spike in volume within the March 2021 </w:t>
      </w:r>
      <w:ins w:id="237" w:author="David Bekele" w:date="2021-12-02T14:35:00Z">
        <w:r w:rsidR="00E76242">
          <w:rPr>
            <w:noProof/>
          </w:rPr>
          <w:lastRenderedPageBreak/>
          <mc:AlternateContent>
            <mc:Choice Requires="wps">
              <w:drawing>
                <wp:anchor distT="0" distB="0" distL="114300" distR="114300" simplePos="0" relativeHeight="251760128" behindDoc="0" locked="0" layoutInCell="1" allowOverlap="1" wp14:anchorId="7065992C" wp14:editId="298A8DB4">
                  <wp:simplePos x="0" y="0"/>
                  <wp:positionH relativeFrom="margin">
                    <wp:align>center</wp:align>
                  </wp:positionH>
                  <wp:positionV relativeFrom="paragraph">
                    <wp:posOffset>2025650</wp:posOffset>
                  </wp:positionV>
                  <wp:extent cx="4857115" cy="258445"/>
                  <wp:effectExtent l="0" t="0" r="635" b="8255"/>
                  <wp:wrapTopAndBottom/>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11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210B8" w14:textId="3A97A347" w:rsidR="00C07E22" w:rsidRPr="003D6B64" w:rsidRDefault="00C07E22" w:rsidP="003D6B64">
                              <w:pPr>
                                <w:pStyle w:val="Caption"/>
                                <w:jc w:val="center"/>
                                <w:rPr>
                                  <w:rFonts w:ascii="Times New Roman" w:hAnsi="Times New Roman" w:cs="Times New Roman"/>
                                  <w:noProof/>
                                  <w:color w:val="auto"/>
                                  <w:rPrChange w:id="238" w:author="David Bekele" w:date="2021-12-02T14:37:00Z">
                                    <w:rPr>
                                      <w:rFonts w:ascii="Times New Roman" w:hAnsi="Times New Roman" w:cs="Times New Roman"/>
                                      <w:noProof/>
                                    </w:rPr>
                                  </w:rPrChange>
                                </w:rPr>
                                <w:pPrChange w:id="239" w:author="David Bekele" w:date="2021-12-02T14:37:00Z">
                                  <w:pPr>
                                    <w:spacing w:line="480" w:lineRule="auto"/>
                                  </w:pPr>
                                </w:pPrChange>
                              </w:pPr>
                              <w:ins w:id="240" w:author="David Bekele" w:date="2021-12-02T14:35:00Z">
                                <w:r w:rsidRPr="003D6B64">
                                  <w:rPr>
                                    <w:rFonts w:ascii="Times New Roman" w:hAnsi="Times New Roman" w:cs="Times New Roman"/>
                                    <w:color w:val="auto"/>
                                    <w:rPrChange w:id="241" w:author="David Bekele" w:date="2021-12-02T14:37:00Z">
                                      <w:rPr/>
                                    </w:rPrChange>
                                  </w:rPr>
                                  <w:t xml:space="preserve">Figure </w:t>
                                </w:r>
                                <w:r w:rsidRPr="003D6B64">
                                  <w:rPr>
                                    <w:rFonts w:ascii="Times New Roman" w:hAnsi="Times New Roman" w:cs="Times New Roman"/>
                                    <w:color w:val="auto"/>
                                    <w:rPrChange w:id="242" w:author="David Bekele" w:date="2021-12-02T14:37:00Z">
                                      <w:rPr/>
                                    </w:rPrChange>
                                  </w:rPr>
                                  <w:fldChar w:fldCharType="begin"/>
                                </w:r>
                                <w:r w:rsidRPr="003D6B64">
                                  <w:rPr>
                                    <w:rFonts w:ascii="Times New Roman" w:hAnsi="Times New Roman" w:cs="Times New Roman"/>
                                    <w:color w:val="auto"/>
                                    <w:rPrChange w:id="243" w:author="David Bekele" w:date="2021-12-02T14:37:00Z">
                                      <w:rPr/>
                                    </w:rPrChange>
                                  </w:rPr>
                                  <w:instrText xml:space="preserve"> SEQ Figure \* ARABIC </w:instrText>
                                </w:r>
                              </w:ins>
                              <w:r w:rsidRPr="003D6B64">
                                <w:rPr>
                                  <w:rFonts w:ascii="Times New Roman" w:hAnsi="Times New Roman" w:cs="Times New Roman"/>
                                  <w:color w:val="auto"/>
                                  <w:rPrChange w:id="244" w:author="David Bekele" w:date="2021-12-02T14:37:00Z">
                                    <w:rPr/>
                                  </w:rPrChange>
                                </w:rPr>
                                <w:fldChar w:fldCharType="separate"/>
                              </w:r>
                              <w:ins w:id="245" w:author="David Bekele" w:date="2021-12-02T14:42:00Z">
                                <w:r w:rsidR="0036304B">
                                  <w:rPr>
                                    <w:rFonts w:ascii="Times New Roman" w:hAnsi="Times New Roman" w:cs="Times New Roman"/>
                                    <w:noProof/>
                                    <w:color w:val="auto"/>
                                  </w:rPr>
                                  <w:t>3</w:t>
                                </w:r>
                              </w:ins>
                              <w:ins w:id="246" w:author="David Bekele" w:date="2021-12-02T14:35:00Z">
                                <w:r w:rsidRPr="003D6B64">
                                  <w:rPr>
                                    <w:rFonts w:ascii="Times New Roman" w:hAnsi="Times New Roman" w:cs="Times New Roman"/>
                                    <w:color w:val="auto"/>
                                    <w:rPrChange w:id="247" w:author="David Bekele" w:date="2021-12-02T14:37:00Z">
                                      <w:rPr/>
                                    </w:rPrChange>
                                  </w:rPr>
                                  <w:fldChar w:fldCharType="end"/>
                                </w:r>
                                <w:r w:rsidRPr="003D6B64">
                                  <w:rPr>
                                    <w:rFonts w:ascii="Times New Roman" w:hAnsi="Times New Roman" w:cs="Times New Roman"/>
                                    <w:color w:val="auto"/>
                                    <w:rPrChange w:id="248" w:author="David Bekele" w:date="2021-12-02T14:37:00Z">
                                      <w:rPr/>
                                    </w:rPrChange>
                                  </w:rPr>
                                  <w:t>A (</w:t>
                                </w:r>
                              </w:ins>
                              <w:ins w:id="249" w:author="David Bekele" w:date="2021-12-02T14:36:00Z">
                                <w:r w:rsidRPr="003D6B64">
                                  <w:rPr>
                                    <w:rFonts w:ascii="Times New Roman" w:hAnsi="Times New Roman" w:cs="Times New Roman"/>
                                    <w:color w:val="auto"/>
                                    <w:rPrChange w:id="250" w:author="David Bekele" w:date="2021-12-02T14:37:00Z">
                                      <w:rPr/>
                                    </w:rPrChange>
                                  </w:rPr>
                                  <w:t>BTC) &amp; F</w:t>
                                </w:r>
                              </w:ins>
                              <w:ins w:id="251" w:author="David Bekele" w:date="2021-12-02T14:37:00Z">
                                <w:r w:rsidRPr="003D6B64">
                                  <w:rPr>
                                    <w:rFonts w:ascii="Times New Roman" w:hAnsi="Times New Roman" w:cs="Times New Roman"/>
                                    <w:color w:val="auto"/>
                                    <w:rPrChange w:id="252" w:author="David Bekele" w:date="2021-12-02T14:37:00Z">
                                      <w:rPr/>
                                    </w:rPrChange>
                                  </w:rPr>
                                  <w:t>igure 3B (ETH) Volume change</w:t>
                                </w:r>
                              </w:ins>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65992C" id="Text Box 34" o:spid="_x0000_s1030" type="#_x0000_t202" style="position:absolute;margin-left:0;margin-top:159.5pt;width:382.45pt;height:20.3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" stroked="f">
                  <v:textbox style="mso-fit-shape-to-text:t" inset="0,0,0,0">
                    <w:txbxContent>
                      <w:p w14:paraId="04B210B8" w14:textId="3A97A347" w:rsidR="00C07E22" w:rsidRPr="003D6B64" w:rsidRDefault="00C07E22" w:rsidP="003D6B64">
                        <w:pPr>
                          <w:pStyle w:val="Caption"/>
                          <w:jc w:val="center"/>
                          <w:rPr>
                            <w:rFonts w:ascii="Times New Roman" w:hAnsi="Times New Roman" w:cs="Times New Roman"/>
                            <w:noProof/>
                            <w:color w:val="auto"/>
                            <w:rPrChange w:id="253" w:author="David Bekele" w:date="2021-12-02T14:37:00Z">
                              <w:rPr>
                                <w:rFonts w:ascii="Times New Roman" w:hAnsi="Times New Roman" w:cs="Times New Roman"/>
                                <w:noProof/>
                              </w:rPr>
                            </w:rPrChange>
                          </w:rPr>
                          <w:pPrChange w:id="254" w:author="David Bekele" w:date="2021-12-02T14:37:00Z">
                            <w:pPr>
                              <w:spacing w:line="480" w:lineRule="auto"/>
                            </w:pPr>
                          </w:pPrChange>
                        </w:pPr>
                        <w:ins w:id="255" w:author="David Bekele" w:date="2021-12-02T14:35:00Z">
                          <w:r w:rsidRPr="003D6B64">
                            <w:rPr>
                              <w:rFonts w:ascii="Times New Roman" w:hAnsi="Times New Roman" w:cs="Times New Roman"/>
                              <w:color w:val="auto"/>
                              <w:rPrChange w:id="256" w:author="David Bekele" w:date="2021-12-02T14:37:00Z">
                                <w:rPr/>
                              </w:rPrChange>
                            </w:rPr>
                            <w:t xml:space="preserve">Figure </w:t>
                          </w:r>
                          <w:r w:rsidRPr="003D6B64">
                            <w:rPr>
                              <w:rFonts w:ascii="Times New Roman" w:hAnsi="Times New Roman" w:cs="Times New Roman"/>
                              <w:color w:val="auto"/>
                              <w:rPrChange w:id="257" w:author="David Bekele" w:date="2021-12-02T14:37:00Z">
                                <w:rPr/>
                              </w:rPrChange>
                            </w:rPr>
                            <w:fldChar w:fldCharType="begin"/>
                          </w:r>
                          <w:r w:rsidRPr="003D6B64">
                            <w:rPr>
                              <w:rFonts w:ascii="Times New Roman" w:hAnsi="Times New Roman" w:cs="Times New Roman"/>
                              <w:color w:val="auto"/>
                              <w:rPrChange w:id="258" w:author="David Bekele" w:date="2021-12-02T14:37:00Z">
                                <w:rPr/>
                              </w:rPrChange>
                            </w:rPr>
                            <w:instrText xml:space="preserve"> SEQ Figure \* ARABIC </w:instrText>
                          </w:r>
                        </w:ins>
                        <w:r w:rsidRPr="003D6B64">
                          <w:rPr>
                            <w:rFonts w:ascii="Times New Roman" w:hAnsi="Times New Roman" w:cs="Times New Roman"/>
                            <w:color w:val="auto"/>
                            <w:rPrChange w:id="259" w:author="David Bekele" w:date="2021-12-02T14:37:00Z">
                              <w:rPr/>
                            </w:rPrChange>
                          </w:rPr>
                          <w:fldChar w:fldCharType="separate"/>
                        </w:r>
                        <w:ins w:id="260" w:author="David Bekele" w:date="2021-12-02T14:42:00Z">
                          <w:r w:rsidR="0036304B">
                            <w:rPr>
                              <w:rFonts w:ascii="Times New Roman" w:hAnsi="Times New Roman" w:cs="Times New Roman"/>
                              <w:noProof/>
                              <w:color w:val="auto"/>
                            </w:rPr>
                            <w:t>3</w:t>
                          </w:r>
                        </w:ins>
                        <w:ins w:id="261" w:author="David Bekele" w:date="2021-12-02T14:35:00Z">
                          <w:r w:rsidRPr="003D6B64">
                            <w:rPr>
                              <w:rFonts w:ascii="Times New Roman" w:hAnsi="Times New Roman" w:cs="Times New Roman"/>
                              <w:color w:val="auto"/>
                              <w:rPrChange w:id="262" w:author="David Bekele" w:date="2021-12-02T14:37:00Z">
                                <w:rPr/>
                              </w:rPrChange>
                            </w:rPr>
                            <w:fldChar w:fldCharType="end"/>
                          </w:r>
                          <w:r w:rsidRPr="003D6B64">
                            <w:rPr>
                              <w:rFonts w:ascii="Times New Roman" w:hAnsi="Times New Roman" w:cs="Times New Roman"/>
                              <w:color w:val="auto"/>
                              <w:rPrChange w:id="263" w:author="David Bekele" w:date="2021-12-02T14:37:00Z">
                                <w:rPr/>
                              </w:rPrChange>
                            </w:rPr>
                            <w:t>A (</w:t>
                          </w:r>
                        </w:ins>
                        <w:ins w:id="264" w:author="David Bekele" w:date="2021-12-02T14:36:00Z">
                          <w:r w:rsidRPr="003D6B64">
                            <w:rPr>
                              <w:rFonts w:ascii="Times New Roman" w:hAnsi="Times New Roman" w:cs="Times New Roman"/>
                              <w:color w:val="auto"/>
                              <w:rPrChange w:id="265" w:author="David Bekele" w:date="2021-12-02T14:37:00Z">
                                <w:rPr/>
                              </w:rPrChange>
                            </w:rPr>
                            <w:t>BTC) &amp; F</w:t>
                          </w:r>
                        </w:ins>
                        <w:ins w:id="266" w:author="David Bekele" w:date="2021-12-02T14:37:00Z">
                          <w:r w:rsidRPr="003D6B64">
                            <w:rPr>
                              <w:rFonts w:ascii="Times New Roman" w:hAnsi="Times New Roman" w:cs="Times New Roman"/>
                              <w:color w:val="auto"/>
                              <w:rPrChange w:id="267" w:author="David Bekele" w:date="2021-12-02T14:37:00Z">
                                <w:rPr/>
                              </w:rPrChange>
                            </w:rPr>
                            <w:t>igure 3B (ETH) Volume change</w:t>
                          </w:r>
                        </w:ins>
                      </w:p>
                    </w:txbxContent>
                  </v:textbox>
                  <w10:wrap type="topAndBottom" anchorx="margin"/>
                </v:shape>
              </w:pict>
            </mc:Fallback>
          </mc:AlternateContent>
        </w:r>
      </w:ins>
      <w:ins w:id="268" w:author="David Bekele" w:date="2021-12-02T14:24:00Z">
        <w:r w:rsidR="00E76242">
          <w:rPr>
            <w:rFonts w:ascii="Times New Roman" w:eastAsia="Times New Roman" w:hAnsi="Times New Roman" w:cs="Times New Roman"/>
            <w:noProof/>
            <w:color w:val="000000"/>
            <w:sz w:val="24"/>
            <w:szCs w:val="24"/>
          </w:rPr>
          <w:drawing>
            <wp:anchor distT="0" distB="0" distL="114300" distR="114300" simplePos="0" relativeHeight="251699712" behindDoc="0" locked="0" layoutInCell="1" allowOverlap="1" wp14:anchorId="206DC4A4" wp14:editId="58B01553">
              <wp:simplePos x="0" y="0"/>
              <wp:positionH relativeFrom="column">
                <wp:posOffset>428625</wp:posOffset>
              </wp:positionH>
              <wp:positionV relativeFrom="paragraph">
                <wp:posOffset>598170</wp:posOffset>
              </wp:positionV>
              <wp:extent cx="2180590" cy="13093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0590"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69" w:author="David Bekele" w:date="2021-12-02T14:25:00Z">
        <w:r w:rsidR="00E76242">
          <w:rPr>
            <w:rFonts w:ascii="Times New Roman" w:eastAsia="Times New Roman" w:hAnsi="Times New Roman" w:cs="Times New Roman"/>
            <w:noProof/>
            <w:color w:val="000000"/>
            <w:sz w:val="24"/>
            <w:szCs w:val="24"/>
          </w:rPr>
          <w:drawing>
            <wp:anchor distT="0" distB="0" distL="114300" distR="114300" simplePos="0" relativeHeight="251714048" behindDoc="0" locked="0" layoutInCell="1" allowOverlap="1" wp14:anchorId="41541276" wp14:editId="07846CB5">
              <wp:simplePos x="0" y="0"/>
              <wp:positionH relativeFrom="column">
                <wp:posOffset>2943225</wp:posOffset>
              </wp:positionH>
              <wp:positionV relativeFrom="paragraph">
                <wp:posOffset>713740</wp:posOffset>
              </wp:positionV>
              <wp:extent cx="2314575" cy="12954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45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63015D" w:rsidRPr="006B3F8C">
        <w:rPr>
          <w:rFonts w:ascii="Times New Roman" w:eastAsia="Times New Roman" w:hAnsi="Times New Roman" w:cs="Times New Roman"/>
          <w:color w:val="000000"/>
          <w:sz w:val="24"/>
          <w:szCs w:val="24"/>
          <w:rPrChange w:id="270" w:author="David Bekele" w:date="2021-12-02T14:04:00Z">
            <w:rPr>
              <w:rFonts w:ascii="Times New Roman" w:eastAsia="Times New Roman" w:hAnsi="Times New Roman" w:cs="Times New Roman"/>
              <w:color w:val="000000"/>
              <w:sz w:val="24"/>
              <w:szCs w:val="24"/>
            </w:rPr>
          </w:rPrChange>
        </w:rPr>
        <w:t>period before</w:t>
      </w:r>
      <w:r w:rsidR="005061E4" w:rsidRPr="006B3F8C">
        <w:rPr>
          <w:rFonts w:ascii="Times New Roman" w:eastAsia="Times New Roman" w:hAnsi="Times New Roman" w:cs="Times New Roman"/>
          <w:color w:val="000000"/>
          <w:sz w:val="24"/>
          <w:szCs w:val="24"/>
          <w:rPrChange w:id="271" w:author="David Bekele" w:date="2021-12-02T14:04:00Z">
            <w:rPr>
              <w:rFonts w:ascii="Times New Roman" w:eastAsia="Times New Roman" w:hAnsi="Times New Roman" w:cs="Times New Roman"/>
              <w:color w:val="000000"/>
              <w:sz w:val="24"/>
              <w:szCs w:val="24"/>
            </w:rPr>
          </w:rPrChange>
        </w:rPr>
        <w:t xml:space="preserve"> returning back to a more stable pattern</w:t>
      </w:r>
      <w:r w:rsidR="0027305D" w:rsidRPr="006B3F8C">
        <w:rPr>
          <w:rFonts w:ascii="Times New Roman" w:eastAsia="Times New Roman" w:hAnsi="Times New Roman" w:cs="Times New Roman"/>
          <w:color w:val="000000"/>
          <w:sz w:val="24"/>
          <w:szCs w:val="24"/>
          <w:rPrChange w:id="272" w:author="David Bekele" w:date="2021-12-02T14:04:00Z">
            <w:rPr>
              <w:rFonts w:ascii="Times New Roman" w:eastAsia="Times New Roman" w:hAnsi="Times New Roman" w:cs="Times New Roman"/>
              <w:color w:val="000000"/>
              <w:sz w:val="24"/>
              <w:szCs w:val="24"/>
            </w:rPr>
          </w:rPrChange>
        </w:rPr>
        <w:t>, w</w:t>
      </w:r>
      <w:r w:rsidR="006C65B0" w:rsidRPr="006B3F8C">
        <w:rPr>
          <w:rFonts w:ascii="Times New Roman" w:eastAsia="Times New Roman" w:hAnsi="Times New Roman" w:cs="Times New Roman"/>
          <w:color w:val="000000"/>
          <w:sz w:val="24"/>
          <w:szCs w:val="24"/>
          <w:rPrChange w:id="273" w:author="David Bekele" w:date="2021-12-02T14:04:00Z">
            <w:rPr>
              <w:rFonts w:ascii="Times New Roman" w:eastAsia="Times New Roman" w:hAnsi="Times New Roman" w:cs="Times New Roman"/>
              <w:color w:val="000000"/>
              <w:sz w:val="24"/>
              <w:szCs w:val="24"/>
            </w:rPr>
          </w:rPrChange>
        </w:rPr>
        <w:t>hile Ethereum has more stable fluctuations then its Bitcoin counterpart over the year period</w:t>
      </w:r>
      <w:r w:rsidR="0027305D" w:rsidRPr="006B3F8C">
        <w:rPr>
          <w:rFonts w:ascii="Times New Roman" w:eastAsia="Times New Roman" w:hAnsi="Times New Roman" w:cs="Times New Roman"/>
          <w:color w:val="000000"/>
          <w:sz w:val="24"/>
          <w:szCs w:val="24"/>
          <w:rPrChange w:id="274" w:author="David Bekele" w:date="2021-12-02T14:04:00Z">
            <w:rPr>
              <w:rFonts w:ascii="Times New Roman" w:eastAsia="Times New Roman" w:hAnsi="Times New Roman" w:cs="Times New Roman"/>
              <w:color w:val="000000"/>
              <w:sz w:val="24"/>
              <w:szCs w:val="24"/>
            </w:rPr>
          </w:rPrChange>
        </w:rPr>
        <w:t>.</w:t>
      </w:r>
      <w:ins w:id="275" w:author="David Bekele" w:date="2021-12-02T13:08:00Z">
        <w:r w:rsidR="00160EE1" w:rsidRPr="006B3F8C">
          <w:rPr>
            <w:rFonts w:ascii="Times New Roman" w:eastAsia="Times New Roman" w:hAnsi="Times New Roman" w:cs="Times New Roman"/>
            <w:color w:val="000000"/>
            <w:sz w:val="24"/>
            <w:szCs w:val="24"/>
            <w:rPrChange w:id="276" w:author="David Bekele" w:date="2021-12-02T14:04:00Z">
              <w:rPr>
                <w:rFonts w:ascii="Times New Roman" w:eastAsia="Times New Roman" w:hAnsi="Times New Roman" w:cs="Times New Roman"/>
                <w:color w:val="000000"/>
                <w:sz w:val="24"/>
                <w:szCs w:val="24"/>
              </w:rPr>
            </w:rPrChange>
          </w:rPr>
          <w:t xml:space="preserve"> The </w:t>
        </w:r>
      </w:ins>
      <w:ins w:id="277" w:author="David Bekele" w:date="2021-12-02T13:11:00Z">
        <w:r w:rsidR="00160EE1" w:rsidRPr="006B3F8C">
          <w:rPr>
            <w:rFonts w:ascii="Times New Roman" w:eastAsia="Times New Roman" w:hAnsi="Times New Roman" w:cs="Times New Roman"/>
            <w:color w:val="000000"/>
            <w:sz w:val="24"/>
            <w:szCs w:val="24"/>
            <w:rPrChange w:id="278" w:author="David Bekele" w:date="2021-12-02T14:04:00Z">
              <w:rPr>
                <w:rFonts w:ascii="Times New Roman" w:eastAsia="Times New Roman" w:hAnsi="Times New Roman" w:cs="Times New Roman"/>
                <w:color w:val="000000"/>
                <w:sz w:val="24"/>
                <w:szCs w:val="24"/>
              </w:rPr>
            </w:rPrChange>
          </w:rPr>
          <w:t>Correlation</w:t>
        </w:r>
      </w:ins>
      <w:ins w:id="279" w:author="David Bekele" w:date="2021-12-02T13:08:00Z">
        <w:r w:rsidR="00160EE1" w:rsidRPr="006B3F8C">
          <w:rPr>
            <w:rFonts w:ascii="Times New Roman" w:eastAsia="Times New Roman" w:hAnsi="Times New Roman" w:cs="Times New Roman"/>
            <w:color w:val="000000"/>
            <w:sz w:val="24"/>
            <w:szCs w:val="24"/>
            <w:rPrChange w:id="280" w:author="David Bekele" w:date="2021-12-02T14:04:00Z">
              <w:rPr>
                <w:rFonts w:ascii="Times New Roman" w:eastAsia="Times New Roman" w:hAnsi="Times New Roman" w:cs="Times New Roman"/>
                <w:color w:val="000000"/>
                <w:sz w:val="24"/>
                <w:szCs w:val="24"/>
              </w:rPr>
            </w:rPrChange>
          </w:rPr>
          <w:t xml:space="preserve"> was repeated for Volume, giving a </w:t>
        </w:r>
      </w:ins>
      <w:del w:id="281" w:author="David Bekele" w:date="2021-12-02T14:06:00Z">
        <w:r w:rsidR="006B3F8C" w:rsidRPr="006B3F8C" w:rsidDel="006B3F8C">
          <w:rPr>
            <w:rFonts w:ascii="Times New Roman" w:eastAsia="Times New Roman" w:hAnsi="Times New Roman" w:cs="Times New Roman"/>
            <w:noProof/>
            <w:color w:val="000000"/>
            <w:sz w:val="24"/>
            <w:szCs w:val="24"/>
            <w:rPrChange w:id="282" w:author="David Bekele" w:date="2021-12-02T14:04:00Z">
              <w:rPr>
                <w:rFonts w:ascii="Times New Roman" w:eastAsia="Times New Roman" w:hAnsi="Times New Roman" w:cs="Times New Roman"/>
                <w:noProof/>
                <w:color w:val="000000"/>
                <w:sz w:val="24"/>
                <w:szCs w:val="24"/>
              </w:rPr>
            </w:rPrChange>
          </w:rPr>
          <w:drawing>
            <wp:anchor distT="0" distB="0" distL="114300" distR="114300" simplePos="0" relativeHeight="251629056" behindDoc="1" locked="0" layoutInCell="1" allowOverlap="1" wp14:anchorId="4EF42548" wp14:editId="2E796DB5">
              <wp:simplePos x="0" y="0"/>
              <wp:positionH relativeFrom="column">
                <wp:posOffset>3115945</wp:posOffset>
              </wp:positionH>
              <wp:positionV relativeFrom="paragraph">
                <wp:posOffset>571500</wp:posOffset>
              </wp:positionV>
              <wp:extent cx="1686560" cy="942975"/>
              <wp:effectExtent l="0" t="0" r="0" b="0"/>
              <wp:wrapTight wrapText="bothSides">
                <wp:wrapPolygon edited="0">
                  <wp:start x="0" y="0"/>
                  <wp:lineTo x="0" y="21382"/>
                  <wp:lineTo x="21470" y="21382"/>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656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del>
      <w:ins w:id="283" w:author="David Bekele" w:date="2021-12-02T13:08:00Z">
        <w:r w:rsidR="00160EE1" w:rsidRPr="0036304B">
          <w:rPr>
            <w:rFonts w:ascii="Times New Roman" w:eastAsia="Times New Roman" w:hAnsi="Times New Roman" w:cs="Times New Roman"/>
            <w:color w:val="000000"/>
            <w:sz w:val="24"/>
            <w:szCs w:val="24"/>
          </w:rPr>
          <w:t>correlation</w:t>
        </w:r>
        <w:r w:rsidR="00160EE1" w:rsidRPr="006B3F8C">
          <w:rPr>
            <w:rFonts w:ascii="Times New Roman" w:eastAsia="Times New Roman" w:hAnsi="Times New Roman" w:cs="Times New Roman"/>
            <w:color w:val="000000"/>
            <w:sz w:val="24"/>
            <w:szCs w:val="24"/>
            <w:rPrChange w:id="284" w:author="David Bekele" w:date="2021-12-02T14:04:00Z">
              <w:rPr>
                <w:rFonts w:ascii="Times New Roman" w:eastAsia="Times New Roman" w:hAnsi="Times New Roman" w:cs="Times New Roman"/>
                <w:color w:val="000000"/>
                <w:sz w:val="24"/>
                <w:szCs w:val="24"/>
              </w:rPr>
            </w:rPrChange>
          </w:rPr>
          <w:t xml:space="preserve"> calculation of </w:t>
        </w:r>
      </w:ins>
      <w:ins w:id="285" w:author="David Bekele" w:date="2021-12-02T13:09:00Z">
        <w:r w:rsidR="00160EE1" w:rsidRPr="006B3F8C">
          <w:rPr>
            <w:rFonts w:ascii="Times New Roman" w:eastAsia="Times New Roman" w:hAnsi="Times New Roman" w:cs="Times New Roman"/>
            <w:color w:val="000000"/>
            <w:sz w:val="24"/>
            <w:szCs w:val="24"/>
            <w:rPrChange w:id="286" w:author="David Bekele" w:date="2021-12-02T14:04:00Z">
              <w:rPr>
                <w:rFonts w:ascii="Times New Roman" w:eastAsia="Times New Roman" w:hAnsi="Times New Roman" w:cs="Times New Roman"/>
                <w:color w:val="000000"/>
                <w:sz w:val="24"/>
                <w:szCs w:val="24"/>
              </w:rPr>
            </w:rPrChange>
          </w:rPr>
          <w:t>0.623</w:t>
        </w:r>
      </w:ins>
      <w:ins w:id="287" w:author="David Bekele" w:date="2021-12-02T13:11:00Z">
        <w:r w:rsidR="00160EE1" w:rsidRPr="006B3F8C">
          <w:rPr>
            <w:rFonts w:ascii="Times New Roman" w:eastAsia="Times New Roman" w:hAnsi="Times New Roman" w:cs="Times New Roman"/>
            <w:color w:val="000000"/>
            <w:sz w:val="24"/>
            <w:szCs w:val="24"/>
            <w:rPrChange w:id="288" w:author="David Bekele" w:date="2021-12-02T14:04:00Z">
              <w:rPr>
                <w:rFonts w:ascii="Times New Roman" w:eastAsia="Times New Roman" w:hAnsi="Times New Roman" w:cs="Times New Roman"/>
                <w:color w:val="000000"/>
                <w:sz w:val="24"/>
                <w:szCs w:val="24"/>
              </w:rPr>
            </w:rPrChange>
          </w:rPr>
          <w:t xml:space="preserve"> showing that both volumes of cryptocurrencies have a s</w:t>
        </w:r>
      </w:ins>
      <w:ins w:id="289" w:author="David Bekele" w:date="2021-12-02T13:12:00Z">
        <w:r w:rsidR="00160EE1" w:rsidRPr="006B3F8C">
          <w:rPr>
            <w:rFonts w:ascii="Times New Roman" w:eastAsia="Times New Roman" w:hAnsi="Times New Roman" w:cs="Times New Roman"/>
            <w:color w:val="000000"/>
            <w:sz w:val="24"/>
            <w:szCs w:val="24"/>
            <w:rPrChange w:id="290" w:author="David Bekele" w:date="2021-12-02T14:04:00Z">
              <w:rPr>
                <w:rFonts w:ascii="Times New Roman" w:eastAsia="Times New Roman" w:hAnsi="Times New Roman" w:cs="Times New Roman"/>
                <w:color w:val="000000"/>
                <w:sz w:val="24"/>
                <w:szCs w:val="24"/>
              </w:rPr>
            </w:rPrChange>
          </w:rPr>
          <w:t xml:space="preserve">trong relation to each other. </w:t>
        </w:r>
      </w:ins>
      <w:r w:rsidR="0027305D" w:rsidRPr="006B3F8C">
        <w:rPr>
          <w:rFonts w:ascii="Times New Roman" w:eastAsia="Times New Roman" w:hAnsi="Times New Roman" w:cs="Times New Roman"/>
          <w:color w:val="000000"/>
          <w:sz w:val="24"/>
          <w:szCs w:val="24"/>
          <w:rPrChange w:id="291" w:author="David Bekele" w:date="2021-12-02T14:04:00Z">
            <w:rPr>
              <w:rFonts w:ascii="Times New Roman" w:eastAsia="Times New Roman" w:hAnsi="Times New Roman" w:cs="Times New Roman"/>
              <w:color w:val="000000"/>
              <w:sz w:val="24"/>
              <w:szCs w:val="24"/>
            </w:rPr>
          </w:rPrChange>
        </w:rPr>
        <w:br/>
      </w:r>
      <w:del w:id="292" w:author="David Bekele" w:date="2021-12-02T14:06:00Z">
        <w:r w:rsidR="006B3F8C" w:rsidRPr="006B3F8C" w:rsidDel="006B3F8C">
          <w:rPr>
            <w:rFonts w:ascii="Times New Roman" w:eastAsia="Times New Roman" w:hAnsi="Times New Roman" w:cs="Times New Roman"/>
            <w:noProof/>
            <w:color w:val="000000"/>
            <w:sz w:val="24"/>
            <w:szCs w:val="24"/>
            <w:rPrChange w:id="293" w:author="David Bekele" w:date="2021-12-02T14:04:00Z">
              <w:rPr>
                <w:rFonts w:ascii="Times New Roman" w:eastAsia="Times New Roman" w:hAnsi="Times New Roman" w:cs="Times New Roman"/>
                <w:noProof/>
                <w:color w:val="000000"/>
                <w:sz w:val="24"/>
                <w:szCs w:val="24"/>
              </w:rPr>
            </w:rPrChange>
          </w:rPr>
          <w:drawing>
            <wp:anchor distT="0" distB="0" distL="114300" distR="114300" simplePos="0" relativeHeight="251654656" behindDoc="1" locked="0" layoutInCell="1" allowOverlap="1" wp14:anchorId="337AE2E4" wp14:editId="20795E62">
              <wp:simplePos x="0" y="0"/>
              <wp:positionH relativeFrom="column">
                <wp:posOffset>1476375</wp:posOffset>
              </wp:positionH>
              <wp:positionV relativeFrom="paragraph">
                <wp:posOffset>609600</wp:posOffset>
              </wp:positionV>
              <wp:extent cx="1566545" cy="9804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6545" cy="980440"/>
                      </a:xfrm>
                      <a:prstGeom prst="rect">
                        <a:avLst/>
                      </a:prstGeom>
                      <a:noFill/>
                      <a:ln>
                        <a:noFill/>
                      </a:ln>
                    </pic:spPr>
                  </pic:pic>
                </a:graphicData>
              </a:graphic>
            </wp:anchor>
          </w:drawing>
        </w:r>
      </w:del>
      <w:r w:rsidR="0027305D" w:rsidRPr="0036304B">
        <w:rPr>
          <w:rFonts w:ascii="Times New Roman" w:eastAsia="Times New Roman" w:hAnsi="Times New Roman" w:cs="Times New Roman"/>
          <w:color w:val="000000"/>
          <w:sz w:val="24"/>
          <w:szCs w:val="24"/>
        </w:rPr>
        <w:t xml:space="preserve"> </w:t>
      </w:r>
      <w:r w:rsidR="0027305D" w:rsidRPr="0036304B">
        <w:rPr>
          <w:rFonts w:ascii="Times New Roman" w:eastAsia="Times New Roman" w:hAnsi="Times New Roman" w:cs="Times New Roman"/>
          <w:color w:val="000000"/>
          <w:sz w:val="24"/>
          <w:szCs w:val="24"/>
        </w:rPr>
        <w:tab/>
        <w:t xml:space="preserve">Lastly, data analysis of weekdays vs weekends </w:t>
      </w:r>
      <w:r w:rsidR="0027305D" w:rsidRPr="006B3F8C">
        <w:rPr>
          <w:rFonts w:ascii="Times New Roman" w:eastAsia="Times New Roman" w:hAnsi="Times New Roman" w:cs="Times New Roman"/>
          <w:b/>
          <w:bCs/>
          <w:color w:val="000000"/>
          <w:sz w:val="24"/>
          <w:szCs w:val="24"/>
          <w:rPrChange w:id="294" w:author="David Bekele" w:date="2021-12-02T14:04:00Z">
            <w:rPr>
              <w:rFonts w:ascii="Times New Roman" w:eastAsia="Times New Roman" w:hAnsi="Times New Roman" w:cs="Times New Roman"/>
              <w:b/>
              <w:bCs/>
              <w:color w:val="000000"/>
              <w:sz w:val="24"/>
              <w:szCs w:val="24"/>
            </w:rPr>
          </w:rPrChange>
        </w:rPr>
        <w:t xml:space="preserve">Figure </w:t>
      </w:r>
      <w:ins w:id="295" w:author="David Bekele" w:date="2021-12-02T14:22:00Z">
        <w:r w:rsidR="00F062E3">
          <w:rPr>
            <w:rFonts w:ascii="Times New Roman" w:eastAsia="Times New Roman" w:hAnsi="Times New Roman" w:cs="Times New Roman"/>
            <w:b/>
            <w:bCs/>
            <w:color w:val="000000"/>
            <w:sz w:val="24"/>
            <w:szCs w:val="24"/>
          </w:rPr>
          <w:t>4</w:t>
        </w:r>
      </w:ins>
      <w:del w:id="296" w:author="David Bekele" w:date="2021-12-02T14:22:00Z">
        <w:r w:rsidR="00831D31" w:rsidRPr="006B3F8C" w:rsidDel="00F062E3">
          <w:rPr>
            <w:rFonts w:ascii="Times New Roman" w:eastAsia="Times New Roman" w:hAnsi="Times New Roman" w:cs="Times New Roman"/>
            <w:b/>
            <w:bCs/>
            <w:color w:val="000000"/>
            <w:sz w:val="24"/>
            <w:szCs w:val="24"/>
            <w:rPrChange w:id="297" w:author="David Bekele" w:date="2021-12-02T14:04:00Z">
              <w:rPr>
                <w:rFonts w:ascii="Times New Roman" w:eastAsia="Times New Roman" w:hAnsi="Times New Roman" w:cs="Times New Roman"/>
                <w:b/>
                <w:bCs/>
                <w:color w:val="000000"/>
                <w:sz w:val="24"/>
                <w:szCs w:val="24"/>
              </w:rPr>
            </w:rPrChange>
          </w:rPr>
          <w:delText>5</w:delText>
        </w:r>
      </w:del>
      <w:r w:rsidR="00F63262" w:rsidRPr="006B3F8C">
        <w:rPr>
          <w:rFonts w:ascii="Times New Roman" w:eastAsia="Times New Roman" w:hAnsi="Times New Roman" w:cs="Times New Roman"/>
          <w:b/>
          <w:bCs/>
          <w:color w:val="000000"/>
          <w:sz w:val="24"/>
          <w:szCs w:val="24"/>
          <w:rPrChange w:id="298" w:author="David Bekele" w:date="2021-12-02T14:04:00Z">
            <w:rPr>
              <w:rFonts w:ascii="Times New Roman" w:eastAsia="Times New Roman" w:hAnsi="Times New Roman" w:cs="Times New Roman"/>
              <w:b/>
              <w:bCs/>
              <w:color w:val="000000"/>
              <w:sz w:val="24"/>
              <w:szCs w:val="24"/>
            </w:rPr>
          </w:rPrChange>
        </w:rPr>
        <w:t xml:space="preserve">A &amp; </w:t>
      </w:r>
      <w:ins w:id="299" w:author="David Bekele" w:date="2021-12-02T14:22:00Z">
        <w:r w:rsidR="00F062E3">
          <w:rPr>
            <w:rFonts w:ascii="Times New Roman" w:eastAsia="Times New Roman" w:hAnsi="Times New Roman" w:cs="Times New Roman"/>
            <w:b/>
            <w:bCs/>
            <w:color w:val="000000"/>
            <w:sz w:val="24"/>
            <w:szCs w:val="24"/>
          </w:rPr>
          <w:t>4</w:t>
        </w:r>
      </w:ins>
      <w:del w:id="300" w:author="David Bekele" w:date="2021-12-02T14:22:00Z">
        <w:r w:rsidR="00F63262" w:rsidRPr="006B3F8C" w:rsidDel="00F062E3">
          <w:rPr>
            <w:rFonts w:ascii="Times New Roman" w:eastAsia="Times New Roman" w:hAnsi="Times New Roman" w:cs="Times New Roman"/>
            <w:b/>
            <w:bCs/>
            <w:color w:val="000000"/>
            <w:sz w:val="24"/>
            <w:szCs w:val="24"/>
            <w:rPrChange w:id="301" w:author="David Bekele" w:date="2021-12-02T14:04:00Z">
              <w:rPr>
                <w:rFonts w:ascii="Times New Roman" w:eastAsia="Times New Roman" w:hAnsi="Times New Roman" w:cs="Times New Roman"/>
                <w:b/>
                <w:bCs/>
                <w:color w:val="000000"/>
                <w:sz w:val="24"/>
                <w:szCs w:val="24"/>
              </w:rPr>
            </w:rPrChange>
          </w:rPr>
          <w:delText>5</w:delText>
        </w:r>
      </w:del>
      <w:r w:rsidR="00F63262" w:rsidRPr="006B3F8C">
        <w:rPr>
          <w:rFonts w:ascii="Times New Roman" w:eastAsia="Times New Roman" w:hAnsi="Times New Roman" w:cs="Times New Roman"/>
          <w:b/>
          <w:bCs/>
          <w:color w:val="000000"/>
          <w:sz w:val="24"/>
          <w:szCs w:val="24"/>
          <w:rPrChange w:id="302" w:author="David Bekele" w:date="2021-12-02T14:04:00Z">
            <w:rPr>
              <w:rFonts w:ascii="Times New Roman" w:eastAsia="Times New Roman" w:hAnsi="Times New Roman" w:cs="Times New Roman"/>
              <w:b/>
              <w:bCs/>
              <w:color w:val="000000"/>
              <w:sz w:val="24"/>
              <w:szCs w:val="24"/>
            </w:rPr>
          </w:rPrChange>
        </w:rPr>
        <w:t>B</w:t>
      </w:r>
      <w:r w:rsidR="0027305D" w:rsidRPr="006B3F8C">
        <w:rPr>
          <w:rFonts w:ascii="Times New Roman" w:eastAsia="Times New Roman" w:hAnsi="Times New Roman" w:cs="Times New Roman"/>
          <w:color w:val="000000"/>
          <w:sz w:val="24"/>
          <w:szCs w:val="24"/>
          <w:rPrChange w:id="303" w:author="David Bekele" w:date="2021-12-02T14:04:00Z">
            <w:rPr>
              <w:rFonts w:ascii="Times New Roman" w:eastAsia="Times New Roman" w:hAnsi="Times New Roman" w:cs="Times New Roman"/>
              <w:color w:val="000000"/>
              <w:sz w:val="24"/>
              <w:szCs w:val="24"/>
            </w:rPr>
          </w:rPrChange>
        </w:rPr>
        <w:t xml:space="preserve"> shows that</w:t>
      </w:r>
      <w:r w:rsidR="00E2073D" w:rsidRPr="006B3F8C">
        <w:rPr>
          <w:rFonts w:ascii="Times New Roman" w:eastAsia="Times New Roman" w:hAnsi="Times New Roman" w:cs="Times New Roman"/>
          <w:color w:val="000000"/>
          <w:sz w:val="24"/>
          <w:szCs w:val="24"/>
          <w:rPrChange w:id="304" w:author="David Bekele" w:date="2021-12-02T14:04:00Z">
            <w:rPr>
              <w:rFonts w:ascii="Times New Roman" w:eastAsia="Times New Roman" w:hAnsi="Times New Roman" w:cs="Times New Roman"/>
              <w:color w:val="000000"/>
              <w:sz w:val="24"/>
              <w:szCs w:val="24"/>
            </w:rPr>
          </w:rPrChange>
        </w:rPr>
        <w:t xml:space="preserve"> there is a </w:t>
      </w:r>
      <w:ins w:id="305" w:author="David Bekele" w:date="2021-12-02T14:42:00Z">
        <w:r w:rsidR="00E76242">
          <w:rPr>
            <w:noProof/>
          </w:rPr>
          <mc:AlternateContent>
            <mc:Choice Requires="wps">
              <w:drawing>
                <wp:anchor distT="0" distB="0" distL="114300" distR="114300" simplePos="0" relativeHeight="251764224" behindDoc="0" locked="0" layoutInCell="1" allowOverlap="1" wp14:anchorId="38D4FBA1" wp14:editId="1A6A9605">
                  <wp:simplePos x="0" y="0"/>
                  <wp:positionH relativeFrom="column">
                    <wp:posOffset>657225</wp:posOffset>
                  </wp:positionH>
                  <wp:positionV relativeFrom="paragraph">
                    <wp:posOffset>5686425</wp:posOffset>
                  </wp:positionV>
                  <wp:extent cx="4256405" cy="258445"/>
                  <wp:effectExtent l="0" t="0" r="1270" b="0"/>
                  <wp:wrapTopAndBottom/>
                  <wp:docPr id="1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640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61C70" w14:textId="578A7D16" w:rsidR="0036304B" w:rsidRPr="0036304B" w:rsidRDefault="0036304B" w:rsidP="0036304B">
                              <w:pPr>
                                <w:pStyle w:val="Caption"/>
                                <w:jc w:val="center"/>
                                <w:rPr>
                                  <w:rFonts w:ascii="Times New Roman" w:hAnsi="Times New Roman" w:cs="Times New Roman"/>
                                  <w:noProof/>
                                  <w:color w:val="auto"/>
                                  <w:rPrChange w:id="306" w:author="David Bekele" w:date="2021-12-02T14:43:00Z">
                                    <w:rPr>
                                      <w:rFonts w:ascii="Times New Roman" w:hAnsi="Times New Roman" w:cs="Times New Roman"/>
                                      <w:noProof/>
                                    </w:rPr>
                                  </w:rPrChange>
                                </w:rPr>
                                <w:pPrChange w:id="307" w:author="David Bekele" w:date="2021-12-02T14:43:00Z">
                                  <w:pPr>
                                    <w:spacing w:line="480" w:lineRule="auto"/>
                                  </w:pPr>
                                </w:pPrChange>
                              </w:pPr>
                              <w:ins w:id="308" w:author="David Bekele" w:date="2021-12-02T14:42:00Z">
                                <w:r w:rsidRPr="0036304B">
                                  <w:rPr>
                                    <w:rFonts w:ascii="Times New Roman" w:hAnsi="Times New Roman" w:cs="Times New Roman"/>
                                    <w:color w:val="auto"/>
                                    <w:rPrChange w:id="309" w:author="David Bekele" w:date="2021-12-02T14:43:00Z">
                                      <w:rPr/>
                                    </w:rPrChange>
                                  </w:rPr>
                                  <w:t xml:space="preserve">Figure </w:t>
                                </w:r>
                                <w:r w:rsidRPr="0036304B">
                                  <w:rPr>
                                    <w:rFonts w:ascii="Times New Roman" w:hAnsi="Times New Roman" w:cs="Times New Roman"/>
                                    <w:color w:val="auto"/>
                                    <w:rPrChange w:id="310" w:author="David Bekele" w:date="2021-12-02T14:43:00Z">
                                      <w:rPr/>
                                    </w:rPrChange>
                                  </w:rPr>
                                  <w:fldChar w:fldCharType="begin"/>
                                </w:r>
                                <w:r w:rsidRPr="0036304B">
                                  <w:rPr>
                                    <w:rFonts w:ascii="Times New Roman" w:hAnsi="Times New Roman" w:cs="Times New Roman"/>
                                    <w:color w:val="auto"/>
                                    <w:rPrChange w:id="311" w:author="David Bekele" w:date="2021-12-02T14:43:00Z">
                                      <w:rPr/>
                                    </w:rPrChange>
                                  </w:rPr>
                                  <w:instrText xml:space="preserve"> SEQ Figure \* ARABIC </w:instrText>
                                </w:r>
                              </w:ins>
                              <w:r w:rsidRPr="0036304B">
                                <w:rPr>
                                  <w:rFonts w:ascii="Times New Roman" w:hAnsi="Times New Roman" w:cs="Times New Roman"/>
                                  <w:color w:val="auto"/>
                                  <w:rPrChange w:id="312" w:author="David Bekele" w:date="2021-12-02T14:43:00Z">
                                    <w:rPr/>
                                  </w:rPrChange>
                                </w:rPr>
                                <w:fldChar w:fldCharType="separate"/>
                              </w:r>
                              <w:ins w:id="313" w:author="David Bekele" w:date="2021-12-02T14:42:00Z">
                                <w:r w:rsidRPr="0036304B">
                                  <w:rPr>
                                    <w:rFonts w:ascii="Times New Roman" w:hAnsi="Times New Roman" w:cs="Times New Roman"/>
                                    <w:noProof/>
                                    <w:color w:val="auto"/>
                                    <w:rPrChange w:id="314" w:author="David Bekele" w:date="2021-12-02T14:43:00Z">
                                      <w:rPr>
                                        <w:noProof/>
                                      </w:rPr>
                                    </w:rPrChange>
                                  </w:rPr>
                                  <w:t>4</w:t>
                                </w:r>
                                <w:r w:rsidRPr="0036304B">
                                  <w:rPr>
                                    <w:rFonts w:ascii="Times New Roman" w:hAnsi="Times New Roman" w:cs="Times New Roman"/>
                                    <w:color w:val="auto"/>
                                    <w:rPrChange w:id="315" w:author="David Bekele" w:date="2021-12-02T14:43:00Z">
                                      <w:rPr/>
                                    </w:rPrChange>
                                  </w:rPr>
                                  <w:fldChar w:fldCharType="end"/>
                                </w:r>
                                <w:r w:rsidRPr="0036304B">
                                  <w:rPr>
                                    <w:rFonts w:ascii="Times New Roman" w:hAnsi="Times New Roman" w:cs="Times New Roman"/>
                                    <w:color w:val="auto"/>
                                    <w:rPrChange w:id="316" w:author="David Bekele" w:date="2021-12-02T14:43:00Z">
                                      <w:rPr/>
                                    </w:rPrChange>
                                  </w:rPr>
                                  <w:t>A (BTC) &amp; Figure 4B (ETH) Weekday &amp; Weekend Change</w:t>
                                </w:r>
                              </w:ins>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D4FBA1" id="Text Box 35" o:spid="_x0000_s1031" type="#_x0000_t202" style="position:absolute;margin-left:51.75pt;margin-top:447.75pt;width:335.15pt;height:20.3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" stroked="f">
                  <v:textbox style="mso-fit-shape-to-text:t" inset="0,0,0,0">
                    <w:txbxContent>
                      <w:p w14:paraId="5DC61C70" w14:textId="578A7D16" w:rsidR="0036304B" w:rsidRPr="0036304B" w:rsidRDefault="0036304B" w:rsidP="0036304B">
                        <w:pPr>
                          <w:pStyle w:val="Caption"/>
                          <w:jc w:val="center"/>
                          <w:rPr>
                            <w:rFonts w:ascii="Times New Roman" w:hAnsi="Times New Roman" w:cs="Times New Roman"/>
                            <w:noProof/>
                            <w:color w:val="auto"/>
                            <w:rPrChange w:id="317" w:author="David Bekele" w:date="2021-12-02T14:43:00Z">
                              <w:rPr>
                                <w:rFonts w:ascii="Times New Roman" w:hAnsi="Times New Roman" w:cs="Times New Roman"/>
                                <w:noProof/>
                              </w:rPr>
                            </w:rPrChange>
                          </w:rPr>
                          <w:pPrChange w:id="318" w:author="David Bekele" w:date="2021-12-02T14:43:00Z">
                            <w:pPr>
                              <w:spacing w:line="480" w:lineRule="auto"/>
                            </w:pPr>
                          </w:pPrChange>
                        </w:pPr>
                        <w:ins w:id="319" w:author="David Bekele" w:date="2021-12-02T14:42:00Z">
                          <w:r w:rsidRPr="0036304B">
                            <w:rPr>
                              <w:rFonts w:ascii="Times New Roman" w:hAnsi="Times New Roman" w:cs="Times New Roman"/>
                              <w:color w:val="auto"/>
                              <w:rPrChange w:id="320" w:author="David Bekele" w:date="2021-12-02T14:43:00Z">
                                <w:rPr/>
                              </w:rPrChange>
                            </w:rPr>
                            <w:t xml:space="preserve">Figure </w:t>
                          </w:r>
                          <w:r w:rsidRPr="0036304B">
                            <w:rPr>
                              <w:rFonts w:ascii="Times New Roman" w:hAnsi="Times New Roman" w:cs="Times New Roman"/>
                              <w:color w:val="auto"/>
                              <w:rPrChange w:id="321" w:author="David Bekele" w:date="2021-12-02T14:43:00Z">
                                <w:rPr/>
                              </w:rPrChange>
                            </w:rPr>
                            <w:fldChar w:fldCharType="begin"/>
                          </w:r>
                          <w:r w:rsidRPr="0036304B">
                            <w:rPr>
                              <w:rFonts w:ascii="Times New Roman" w:hAnsi="Times New Roman" w:cs="Times New Roman"/>
                              <w:color w:val="auto"/>
                              <w:rPrChange w:id="322" w:author="David Bekele" w:date="2021-12-02T14:43:00Z">
                                <w:rPr/>
                              </w:rPrChange>
                            </w:rPr>
                            <w:instrText xml:space="preserve"> SEQ Figure \* ARABIC </w:instrText>
                          </w:r>
                        </w:ins>
                        <w:r w:rsidRPr="0036304B">
                          <w:rPr>
                            <w:rFonts w:ascii="Times New Roman" w:hAnsi="Times New Roman" w:cs="Times New Roman"/>
                            <w:color w:val="auto"/>
                            <w:rPrChange w:id="323" w:author="David Bekele" w:date="2021-12-02T14:43:00Z">
                              <w:rPr/>
                            </w:rPrChange>
                          </w:rPr>
                          <w:fldChar w:fldCharType="separate"/>
                        </w:r>
                        <w:ins w:id="324" w:author="David Bekele" w:date="2021-12-02T14:42:00Z">
                          <w:r w:rsidRPr="0036304B">
                            <w:rPr>
                              <w:rFonts w:ascii="Times New Roman" w:hAnsi="Times New Roman" w:cs="Times New Roman"/>
                              <w:noProof/>
                              <w:color w:val="auto"/>
                              <w:rPrChange w:id="325" w:author="David Bekele" w:date="2021-12-02T14:43:00Z">
                                <w:rPr>
                                  <w:noProof/>
                                </w:rPr>
                              </w:rPrChange>
                            </w:rPr>
                            <w:t>4</w:t>
                          </w:r>
                          <w:r w:rsidRPr="0036304B">
                            <w:rPr>
                              <w:rFonts w:ascii="Times New Roman" w:hAnsi="Times New Roman" w:cs="Times New Roman"/>
                              <w:color w:val="auto"/>
                              <w:rPrChange w:id="326" w:author="David Bekele" w:date="2021-12-02T14:43:00Z">
                                <w:rPr/>
                              </w:rPrChange>
                            </w:rPr>
                            <w:fldChar w:fldCharType="end"/>
                          </w:r>
                          <w:r w:rsidRPr="0036304B">
                            <w:rPr>
                              <w:rFonts w:ascii="Times New Roman" w:hAnsi="Times New Roman" w:cs="Times New Roman"/>
                              <w:color w:val="auto"/>
                              <w:rPrChange w:id="327" w:author="David Bekele" w:date="2021-12-02T14:43:00Z">
                                <w:rPr/>
                              </w:rPrChange>
                            </w:rPr>
                            <w:t>A (BTC) &amp; Figure 4B (ETH) Weekday &amp; Weekend Change</w:t>
                          </w:r>
                        </w:ins>
                      </w:p>
                    </w:txbxContent>
                  </v:textbox>
                  <w10:wrap type="topAndBottom"/>
                </v:shape>
              </w:pict>
            </mc:Fallback>
          </mc:AlternateContent>
        </w:r>
      </w:ins>
      <w:ins w:id="328" w:author="David Bekele" w:date="2021-12-02T14:39:00Z">
        <w:r w:rsidR="00E76242">
          <w:rPr>
            <w:rFonts w:ascii="Times New Roman" w:eastAsia="Times New Roman" w:hAnsi="Times New Roman" w:cs="Times New Roman"/>
            <w:noProof/>
            <w:color w:val="000000"/>
            <w:sz w:val="24"/>
            <w:szCs w:val="24"/>
          </w:rPr>
          <w:drawing>
            <wp:anchor distT="0" distB="0" distL="114300" distR="114300" simplePos="0" relativeHeight="251747840" behindDoc="0" locked="0" layoutInCell="1" allowOverlap="1" wp14:anchorId="6DA8BA70" wp14:editId="0C5CC59A">
              <wp:simplePos x="0" y="0"/>
              <wp:positionH relativeFrom="column">
                <wp:posOffset>3000375</wp:posOffset>
              </wp:positionH>
              <wp:positionV relativeFrom="paragraph">
                <wp:posOffset>4352290</wp:posOffset>
              </wp:positionV>
              <wp:extent cx="2164715" cy="12896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471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242">
          <w:rPr>
            <w:rFonts w:ascii="Times New Roman" w:eastAsia="Times New Roman" w:hAnsi="Times New Roman" w:cs="Times New Roman"/>
            <w:noProof/>
            <w:color w:val="000000"/>
            <w:sz w:val="24"/>
            <w:szCs w:val="24"/>
          </w:rPr>
          <w:drawing>
            <wp:anchor distT="0" distB="0" distL="114300" distR="114300" simplePos="0" relativeHeight="251730432" behindDoc="0" locked="0" layoutInCell="1" allowOverlap="1" wp14:anchorId="679A17BF" wp14:editId="16BC5F0F">
              <wp:simplePos x="0" y="0"/>
              <wp:positionH relativeFrom="column">
                <wp:posOffset>542925</wp:posOffset>
              </wp:positionH>
              <wp:positionV relativeFrom="paragraph">
                <wp:posOffset>4412615</wp:posOffset>
              </wp:positionV>
              <wp:extent cx="2141855" cy="11969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185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E2073D" w:rsidRPr="0036304B">
        <w:rPr>
          <w:rFonts w:ascii="Times New Roman" w:eastAsia="Times New Roman" w:hAnsi="Times New Roman" w:cs="Times New Roman"/>
          <w:color w:val="000000"/>
          <w:sz w:val="24"/>
          <w:szCs w:val="24"/>
        </w:rPr>
        <w:t>significant difference in the average price of cryptocurrency.</w:t>
      </w:r>
      <w:r w:rsidR="00F63262" w:rsidRPr="006B3F8C">
        <w:rPr>
          <w:rFonts w:ascii="Times New Roman" w:eastAsia="Times New Roman" w:hAnsi="Times New Roman" w:cs="Times New Roman"/>
          <w:color w:val="000000"/>
          <w:sz w:val="24"/>
          <w:szCs w:val="24"/>
          <w:rPrChange w:id="329" w:author="David Bekele" w:date="2021-12-02T14:04:00Z">
            <w:rPr>
              <w:rFonts w:ascii="Times New Roman" w:eastAsia="Times New Roman" w:hAnsi="Times New Roman" w:cs="Times New Roman"/>
              <w:color w:val="000000"/>
              <w:sz w:val="24"/>
              <w:szCs w:val="24"/>
            </w:rPr>
          </w:rPrChange>
        </w:rPr>
        <w:t xml:space="preserve"> </w:t>
      </w:r>
      <w:r w:rsidR="00E2073D" w:rsidRPr="006B3F8C">
        <w:rPr>
          <w:rFonts w:ascii="Times New Roman" w:eastAsia="Times New Roman" w:hAnsi="Times New Roman" w:cs="Times New Roman"/>
          <w:color w:val="000000"/>
          <w:sz w:val="24"/>
          <w:szCs w:val="24"/>
          <w:rPrChange w:id="330" w:author="David Bekele" w:date="2021-12-02T14:04:00Z">
            <w:rPr>
              <w:rFonts w:ascii="Times New Roman" w:eastAsia="Times New Roman" w:hAnsi="Times New Roman" w:cs="Times New Roman"/>
              <w:color w:val="000000"/>
              <w:sz w:val="24"/>
              <w:szCs w:val="24"/>
            </w:rPr>
          </w:rPrChange>
        </w:rPr>
        <w:t xml:space="preserve"> Both Ethereum and Bitcoin have </w:t>
      </w:r>
      <w:r w:rsidR="00E2073D" w:rsidRPr="0036304B">
        <w:rPr>
          <w:rFonts w:ascii="Times New Roman" w:eastAsia="Times New Roman" w:hAnsi="Times New Roman" w:cs="Times New Roman"/>
          <w:color w:val="000000"/>
          <w:sz w:val="24"/>
          <w:szCs w:val="24"/>
        </w:rPr>
        <w:t xml:space="preserve">observed </w:t>
      </w:r>
      <w:r w:rsidR="00E2073D" w:rsidRPr="006B3F8C">
        <w:rPr>
          <w:rFonts w:ascii="Times New Roman" w:eastAsia="Times New Roman" w:hAnsi="Times New Roman" w:cs="Times New Roman"/>
          <w:color w:val="000000"/>
          <w:sz w:val="24"/>
          <w:szCs w:val="24"/>
          <w:rPrChange w:id="331" w:author="David Bekele" w:date="2021-12-02T14:04:00Z">
            <w:rPr>
              <w:rFonts w:ascii="Times New Roman" w:eastAsia="Times New Roman" w:hAnsi="Times New Roman" w:cs="Times New Roman"/>
              <w:color w:val="000000"/>
              <w:sz w:val="24"/>
              <w:szCs w:val="24"/>
            </w:rPr>
          </w:rPrChange>
        </w:rPr>
        <w:t xml:space="preserve">to have higher average prices during the weekdays while the price lowers during the weekends. For Ethereum there is a $14 difference and for Bitcoin there </w:t>
      </w:r>
      <w:r w:rsidR="00D81E54" w:rsidRPr="006B3F8C">
        <w:rPr>
          <w:rFonts w:ascii="Times New Roman" w:eastAsia="Times New Roman" w:hAnsi="Times New Roman" w:cs="Times New Roman"/>
          <w:color w:val="000000"/>
          <w:sz w:val="24"/>
          <w:szCs w:val="24"/>
          <w:rPrChange w:id="332" w:author="David Bekele" w:date="2021-12-02T14:04:00Z">
            <w:rPr>
              <w:rFonts w:ascii="Times New Roman" w:eastAsia="Times New Roman" w:hAnsi="Times New Roman" w:cs="Times New Roman"/>
              <w:color w:val="000000"/>
              <w:sz w:val="24"/>
              <w:szCs w:val="24"/>
            </w:rPr>
          </w:rPrChange>
        </w:rPr>
        <w:t>was</w:t>
      </w:r>
      <w:r w:rsidR="00E2073D" w:rsidRPr="006B3F8C">
        <w:rPr>
          <w:rFonts w:ascii="Times New Roman" w:eastAsia="Times New Roman" w:hAnsi="Times New Roman" w:cs="Times New Roman"/>
          <w:color w:val="000000"/>
          <w:sz w:val="24"/>
          <w:szCs w:val="24"/>
          <w:rPrChange w:id="333" w:author="David Bekele" w:date="2021-12-02T14:04:00Z">
            <w:rPr>
              <w:rFonts w:ascii="Times New Roman" w:eastAsia="Times New Roman" w:hAnsi="Times New Roman" w:cs="Times New Roman"/>
              <w:color w:val="000000"/>
              <w:sz w:val="24"/>
              <w:szCs w:val="24"/>
            </w:rPr>
          </w:rPrChange>
        </w:rPr>
        <w:t xml:space="preserve"> </w:t>
      </w:r>
      <w:r w:rsidR="00D81E54" w:rsidRPr="006B3F8C">
        <w:rPr>
          <w:rFonts w:ascii="Times New Roman" w:eastAsia="Times New Roman" w:hAnsi="Times New Roman" w:cs="Times New Roman"/>
          <w:color w:val="000000"/>
          <w:sz w:val="24"/>
          <w:szCs w:val="24"/>
          <w:rPrChange w:id="334" w:author="David Bekele" w:date="2021-12-02T14:04:00Z">
            <w:rPr>
              <w:rFonts w:ascii="Times New Roman" w:eastAsia="Times New Roman" w:hAnsi="Times New Roman" w:cs="Times New Roman"/>
              <w:color w:val="000000"/>
              <w:sz w:val="24"/>
              <w:szCs w:val="24"/>
            </w:rPr>
          </w:rPrChange>
        </w:rPr>
        <w:t xml:space="preserve">only a $1.76 difference revealing there is </w:t>
      </w:r>
      <w:r w:rsidR="00A5293B" w:rsidRPr="006B3F8C">
        <w:rPr>
          <w:rFonts w:ascii="Times New Roman" w:eastAsia="Times New Roman" w:hAnsi="Times New Roman" w:cs="Times New Roman"/>
          <w:color w:val="000000"/>
          <w:sz w:val="24"/>
          <w:szCs w:val="24"/>
          <w:rPrChange w:id="335" w:author="David Bekele" w:date="2021-12-02T14:04:00Z">
            <w:rPr>
              <w:rFonts w:ascii="Times New Roman" w:eastAsia="Times New Roman" w:hAnsi="Times New Roman" w:cs="Times New Roman"/>
              <w:color w:val="000000"/>
              <w:sz w:val="24"/>
              <w:szCs w:val="24"/>
            </w:rPr>
          </w:rPrChange>
        </w:rPr>
        <w:t xml:space="preserve">a </w:t>
      </w:r>
      <w:del w:id="336" w:author="David Bekele" w:date="2021-12-02T14:07:00Z">
        <w:r w:rsidRPr="006B3F8C" w:rsidDel="006B3F8C">
          <w:rPr>
            <w:rFonts w:ascii="Times New Roman" w:hAnsi="Times New Roman" w:cs="Times New Roman"/>
            <w:noProof/>
            <w:rPrChange w:id="337" w:author="David Bekele" w:date="2021-12-02T14:04:00Z">
              <w:rPr>
                <w:rFonts w:ascii="Times New Roman" w:hAnsi="Times New Roman" w:cs="Times New Roman"/>
                <w:noProof/>
              </w:rPr>
            </w:rPrChange>
          </w:rPr>
          <mc:AlternateContent>
            <mc:Choice Requires="wps">
              <w:drawing>
                <wp:anchor distT="0" distB="0" distL="114300" distR="114300" simplePos="0" relativeHeight="251751936" behindDoc="0" locked="0" layoutInCell="1" allowOverlap="1" wp14:anchorId="54E12192" wp14:editId="71CCE142">
                  <wp:simplePos x="0" y="0"/>
                  <wp:positionH relativeFrom="column">
                    <wp:posOffset>4562475</wp:posOffset>
                  </wp:positionH>
                  <wp:positionV relativeFrom="paragraph">
                    <wp:posOffset>2894965</wp:posOffset>
                  </wp:positionV>
                  <wp:extent cx="1271270" cy="281940"/>
                  <wp:effectExtent l="0" t="0" r="0" b="4445"/>
                  <wp:wrapTight wrapText="bothSides">
                    <wp:wrapPolygon edited="0">
                      <wp:start x="-129" y="0"/>
                      <wp:lineTo x="-129" y="21114"/>
                      <wp:lineTo x="21600" y="21114"/>
                      <wp:lineTo x="21600" y="0"/>
                      <wp:lineTo x="-129" y="0"/>
                    </wp:wrapPolygon>
                  </wp:wrapTight>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1CF08" w14:textId="6DE839E0" w:rsidR="006B0456" w:rsidRPr="0034342F" w:rsidRDefault="006B0456" w:rsidP="006B0456">
                              <w:pPr>
                                <w:pStyle w:val="Caption"/>
                                <w:rPr>
                                  <w:rFonts w:ascii="Times New Roman" w:hAnsi="Times New Roman" w:cs="Times New Roman"/>
                                  <w:noProof/>
                                </w:rPr>
                              </w:pPr>
                              <w:r>
                                <w:t>Figure 5 BTC (A) &amp; ETH (B) Weekdays V. Weekends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12192" id="Text Box 31" o:spid="_x0000_s1032" type="#_x0000_t202" style="position:absolute;margin-left:359.25pt;margin-top:227.95pt;width:100.1pt;height:22.2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" stroked="f">
                  <v:textbox inset="0,0,0,0">
                    <w:txbxContent>
                      <w:p w14:paraId="5BD1CF08" w14:textId="6DE839E0" w:rsidR="006B0456" w:rsidRPr="0034342F" w:rsidRDefault="006B0456" w:rsidP="006B0456">
                        <w:pPr>
                          <w:pStyle w:val="Caption"/>
                          <w:rPr>
                            <w:rFonts w:ascii="Times New Roman" w:hAnsi="Times New Roman" w:cs="Times New Roman"/>
                            <w:noProof/>
                          </w:rPr>
                        </w:pPr>
                        <w:r>
                          <w:t>Figure 5 BTC (A) &amp; ETH (B) Weekdays V. Weekends</w:t>
                        </w:r>
                      </w:p>
                    </w:txbxContent>
                  </v:textbox>
                  <w10:wrap type="tight"/>
                </v:shape>
              </w:pict>
            </mc:Fallback>
          </mc:AlternateContent>
        </w:r>
      </w:del>
      <w:r w:rsidR="00D81E54" w:rsidRPr="0036304B">
        <w:rPr>
          <w:rFonts w:ascii="Times New Roman" w:eastAsia="Times New Roman" w:hAnsi="Times New Roman" w:cs="Times New Roman"/>
          <w:color w:val="000000"/>
          <w:sz w:val="24"/>
          <w:szCs w:val="24"/>
        </w:rPr>
        <w:t xml:space="preserve">greater difference in price for Ethereum than bitcoin.  </w:t>
      </w:r>
    </w:p>
    <w:p w14:paraId="79EED273" w14:textId="6C7480C5" w:rsidR="00495F91" w:rsidRPr="006B3F8C" w:rsidRDefault="009A1FF8" w:rsidP="0036304B">
      <w:pPr>
        <w:spacing w:line="480" w:lineRule="auto"/>
        <w:rPr>
          <w:rFonts w:ascii="Times New Roman" w:eastAsia="Times New Roman" w:hAnsi="Times New Roman" w:cs="Times New Roman"/>
          <w:b/>
          <w:bCs/>
          <w:color w:val="000000"/>
          <w:sz w:val="28"/>
          <w:szCs w:val="28"/>
          <w:u w:val="single"/>
          <w:rPrChange w:id="338" w:author="David Bekele" w:date="2021-12-02T14:05:00Z">
            <w:rPr>
              <w:rFonts w:ascii="Times New Roman" w:eastAsia="Times New Roman" w:hAnsi="Times New Roman" w:cs="Times New Roman"/>
              <w:b/>
              <w:bCs/>
              <w:color w:val="000000"/>
              <w:sz w:val="24"/>
              <w:szCs w:val="24"/>
              <w:u w:val="single"/>
            </w:rPr>
          </w:rPrChange>
        </w:rPr>
      </w:pPr>
      <w:r w:rsidRPr="006B3F8C">
        <w:rPr>
          <w:rFonts w:ascii="Times New Roman" w:eastAsia="Times New Roman" w:hAnsi="Times New Roman" w:cs="Times New Roman"/>
          <w:b/>
          <w:bCs/>
          <w:color w:val="000000"/>
          <w:sz w:val="28"/>
          <w:szCs w:val="28"/>
          <w:u w:val="single"/>
          <w:rPrChange w:id="339" w:author="David Bekele" w:date="2021-12-02T14:05:00Z">
            <w:rPr>
              <w:rFonts w:ascii="Times New Roman" w:eastAsia="Times New Roman" w:hAnsi="Times New Roman" w:cs="Times New Roman"/>
              <w:b/>
              <w:bCs/>
              <w:color w:val="000000"/>
              <w:sz w:val="24"/>
              <w:szCs w:val="24"/>
              <w:u w:val="single"/>
            </w:rPr>
          </w:rPrChange>
        </w:rPr>
        <w:t>Discussion</w:t>
      </w:r>
    </w:p>
    <w:p w14:paraId="3917C103" w14:textId="42E73A39" w:rsidR="00AA6337" w:rsidRPr="006B3F8C" w:rsidRDefault="009A1FF8" w:rsidP="00672FC4">
      <w:pPr>
        <w:spacing w:line="480" w:lineRule="auto"/>
        <w:rPr>
          <w:rFonts w:ascii="Times New Roman" w:eastAsia="Times New Roman" w:hAnsi="Times New Roman" w:cs="Times New Roman"/>
          <w:b/>
          <w:bCs/>
          <w:color w:val="000000"/>
          <w:sz w:val="24"/>
          <w:szCs w:val="24"/>
          <w:u w:val="single"/>
          <w:rPrChange w:id="340" w:author="David Bekele" w:date="2021-12-02T14:04:00Z">
            <w:rPr>
              <w:rFonts w:ascii="Times New Roman" w:eastAsia="Times New Roman" w:hAnsi="Times New Roman" w:cs="Times New Roman"/>
              <w:b/>
              <w:bCs/>
              <w:color w:val="000000"/>
              <w:sz w:val="24"/>
              <w:szCs w:val="24"/>
              <w:u w:val="single"/>
            </w:rPr>
          </w:rPrChange>
        </w:rPr>
        <w:pPrChange w:id="341" w:author="David Bekele" w:date="2021-12-02T14:13:00Z">
          <w:pPr>
            <w:spacing w:line="480" w:lineRule="auto"/>
          </w:pPr>
        </w:pPrChange>
      </w:pPr>
      <w:r w:rsidRPr="0036304B">
        <w:rPr>
          <w:rFonts w:ascii="Times New Roman" w:eastAsia="Times New Roman" w:hAnsi="Times New Roman" w:cs="Times New Roman"/>
          <w:color w:val="000000"/>
          <w:sz w:val="24"/>
          <w:szCs w:val="24"/>
        </w:rPr>
        <w:t>What was found was that for pricing in Cryptocurrency’s our original idea that if volume in one cryptocurrency increases it would increase i</w:t>
      </w:r>
      <w:r w:rsidRPr="006B3F8C">
        <w:rPr>
          <w:rFonts w:ascii="Times New Roman" w:eastAsia="Times New Roman" w:hAnsi="Times New Roman" w:cs="Times New Roman"/>
          <w:color w:val="000000"/>
          <w:sz w:val="24"/>
          <w:szCs w:val="24"/>
          <w:rPrChange w:id="342" w:author="David Bekele" w:date="2021-12-02T14:04:00Z">
            <w:rPr>
              <w:rFonts w:ascii="Times New Roman" w:eastAsia="Times New Roman" w:hAnsi="Times New Roman" w:cs="Times New Roman"/>
              <w:color w:val="000000"/>
              <w:sz w:val="24"/>
              <w:szCs w:val="24"/>
            </w:rPr>
          </w:rPrChange>
        </w:rPr>
        <w:t xml:space="preserve">n another was proven correct. This correlates to the idea that all </w:t>
      </w:r>
      <w:r w:rsidR="00BC5F1E" w:rsidRPr="006B3F8C">
        <w:rPr>
          <w:rFonts w:ascii="Times New Roman" w:eastAsia="Times New Roman" w:hAnsi="Times New Roman" w:cs="Times New Roman"/>
          <w:color w:val="000000"/>
          <w:sz w:val="24"/>
          <w:szCs w:val="24"/>
          <w:rPrChange w:id="343" w:author="David Bekele" w:date="2021-12-02T14:04:00Z">
            <w:rPr>
              <w:rFonts w:ascii="Times New Roman" w:eastAsia="Times New Roman" w:hAnsi="Times New Roman" w:cs="Times New Roman"/>
              <w:color w:val="000000"/>
              <w:sz w:val="24"/>
              <w:szCs w:val="24"/>
            </w:rPr>
          </w:rPrChange>
        </w:rPr>
        <w:t>cryptocurrencies</w:t>
      </w:r>
      <w:r w:rsidRPr="006B3F8C">
        <w:rPr>
          <w:rFonts w:ascii="Times New Roman" w:eastAsia="Times New Roman" w:hAnsi="Times New Roman" w:cs="Times New Roman"/>
          <w:color w:val="000000"/>
          <w:sz w:val="24"/>
          <w:szCs w:val="24"/>
          <w:rPrChange w:id="344" w:author="David Bekele" w:date="2021-12-02T14:04:00Z">
            <w:rPr>
              <w:rFonts w:ascii="Times New Roman" w:eastAsia="Times New Roman" w:hAnsi="Times New Roman" w:cs="Times New Roman"/>
              <w:color w:val="000000"/>
              <w:sz w:val="24"/>
              <w:szCs w:val="24"/>
            </w:rPr>
          </w:rPrChange>
        </w:rPr>
        <w:t xml:space="preserve"> fluctuate at a similar patter</w:t>
      </w:r>
      <w:r w:rsidR="00EE4A3D" w:rsidRPr="006B3F8C">
        <w:rPr>
          <w:rFonts w:ascii="Times New Roman" w:eastAsia="Times New Roman" w:hAnsi="Times New Roman" w:cs="Times New Roman"/>
          <w:color w:val="000000"/>
          <w:sz w:val="24"/>
          <w:szCs w:val="24"/>
          <w:rPrChange w:id="345" w:author="David Bekele" w:date="2021-12-02T14:04:00Z">
            <w:rPr>
              <w:rFonts w:ascii="Times New Roman" w:eastAsia="Times New Roman" w:hAnsi="Times New Roman" w:cs="Times New Roman"/>
              <w:color w:val="000000"/>
              <w:sz w:val="24"/>
              <w:szCs w:val="24"/>
            </w:rPr>
          </w:rPrChange>
        </w:rPr>
        <w:t>n</w:t>
      </w:r>
      <w:r w:rsidRPr="006B3F8C">
        <w:rPr>
          <w:rFonts w:ascii="Times New Roman" w:eastAsia="Times New Roman" w:hAnsi="Times New Roman" w:cs="Times New Roman"/>
          <w:color w:val="000000"/>
          <w:sz w:val="24"/>
          <w:szCs w:val="24"/>
          <w:rPrChange w:id="346" w:author="David Bekele" w:date="2021-12-02T14:04:00Z">
            <w:rPr>
              <w:rFonts w:ascii="Times New Roman" w:eastAsia="Times New Roman" w:hAnsi="Times New Roman" w:cs="Times New Roman"/>
              <w:color w:val="000000"/>
              <w:sz w:val="24"/>
              <w:szCs w:val="24"/>
            </w:rPr>
          </w:rPrChange>
        </w:rPr>
        <w:t xml:space="preserve">, or that </w:t>
      </w:r>
      <w:r w:rsidR="00EE4A3D" w:rsidRPr="006B3F8C">
        <w:rPr>
          <w:rFonts w:ascii="Times New Roman" w:eastAsia="Times New Roman" w:hAnsi="Times New Roman" w:cs="Times New Roman"/>
          <w:color w:val="000000"/>
          <w:sz w:val="24"/>
          <w:szCs w:val="24"/>
          <w:rPrChange w:id="347" w:author="David Bekele" w:date="2021-12-02T14:04:00Z">
            <w:rPr>
              <w:rFonts w:ascii="Times New Roman" w:eastAsia="Times New Roman" w:hAnsi="Times New Roman" w:cs="Times New Roman"/>
              <w:color w:val="000000"/>
              <w:sz w:val="24"/>
              <w:szCs w:val="24"/>
            </w:rPr>
          </w:rPrChange>
        </w:rPr>
        <w:t>if one crypto significantly changes then most likely others will as well</w:t>
      </w:r>
      <w:r w:rsidR="00123029" w:rsidRPr="006B3F8C">
        <w:rPr>
          <w:rFonts w:ascii="Times New Roman" w:eastAsia="Times New Roman" w:hAnsi="Times New Roman" w:cs="Times New Roman"/>
          <w:color w:val="000000"/>
          <w:sz w:val="24"/>
          <w:szCs w:val="24"/>
          <w:rPrChange w:id="348" w:author="David Bekele" w:date="2021-12-02T14:04:00Z">
            <w:rPr>
              <w:rFonts w:ascii="Times New Roman" w:eastAsia="Times New Roman" w:hAnsi="Times New Roman" w:cs="Times New Roman"/>
              <w:color w:val="000000"/>
              <w:sz w:val="24"/>
              <w:szCs w:val="24"/>
            </w:rPr>
          </w:rPrChange>
        </w:rPr>
        <w:t xml:space="preserve">, although there are some discrepancies on how large </w:t>
      </w:r>
      <w:r w:rsidR="00123029" w:rsidRPr="006B3F8C">
        <w:rPr>
          <w:rFonts w:ascii="Times New Roman" w:eastAsia="Times New Roman" w:hAnsi="Times New Roman" w:cs="Times New Roman"/>
          <w:color w:val="000000"/>
          <w:sz w:val="24"/>
          <w:szCs w:val="24"/>
          <w:rPrChange w:id="349" w:author="David Bekele" w:date="2021-12-02T14:04:00Z">
            <w:rPr>
              <w:rFonts w:ascii="Times New Roman" w:eastAsia="Times New Roman" w:hAnsi="Times New Roman" w:cs="Times New Roman"/>
              <w:color w:val="000000"/>
              <w:sz w:val="24"/>
              <w:szCs w:val="24"/>
            </w:rPr>
          </w:rPrChange>
        </w:rPr>
        <w:lastRenderedPageBreak/>
        <w:t>this change is, as Bitcoin had a more extreme change in volume and price than did Ethereum</w:t>
      </w:r>
      <w:r w:rsidR="00495F91" w:rsidRPr="006B3F8C">
        <w:rPr>
          <w:rFonts w:ascii="Times New Roman" w:eastAsia="Times New Roman" w:hAnsi="Times New Roman" w:cs="Times New Roman"/>
          <w:color w:val="000000"/>
          <w:sz w:val="24"/>
          <w:szCs w:val="24"/>
          <w:rPrChange w:id="350" w:author="David Bekele" w:date="2021-12-02T14:04:00Z">
            <w:rPr>
              <w:rFonts w:ascii="Times New Roman" w:eastAsia="Times New Roman" w:hAnsi="Times New Roman" w:cs="Times New Roman"/>
              <w:color w:val="000000"/>
              <w:sz w:val="24"/>
              <w:szCs w:val="24"/>
            </w:rPr>
          </w:rPrChange>
        </w:rPr>
        <w:t xml:space="preserve"> </w:t>
      </w:r>
      <w:r w:rsidR="00164FD9" w:rsidRPr="006B3F8C">
        <w:rPr>
          <w:rFonts w:ascii="Times New Roman" w:eastAsia="Times New Roman" w:hAnsi="Times New Roman" w:cs="Times New Roman"/>
          <w:color w:val="000000"/>
          <w:sz w:val="24"/>
          <w:szCs w:val="24"/>
          <w:rPrChange w:id="351" w:author="David Bekele" w:date="2021-12-02T14:04:00Z">
            <w:rPr>
              <w:rFonts w:ascii="Times New Roman" w:eastAsia="Times New Roman" w:hAnsi="Times New Roman" w:cs="Times New Roman"/>
              <w:color w:val="000000"/>
              <w:sz w:val="24"/>
              <w:szCs w:val="24"/>
            </w:rPr>
          </w:rPrChange>
        </w:rPr>
        <w:t>[</w:t>
      </w:r>
      <w:ins w:id="352" w:author="David Bekele" w:date="2021-11-30T22:42:00Z">
        <w:r w:rsidR="005A27B0" w:rsidRPr="006B3F8C">
          <w:rPr>
            <w:rFonts w:ascii="Times New Roman" w:eastAsia="Times New Roman" w:hAnsi="Times New Roman" w:cs="Times New Roman"/>
            <w:color w:val="000000"/>
            <w:sz w:val="24"/>
            <w:szCs w:val="24"/>
            <w:rPrChange w:id="353" w:author="David Bekele" w:date="2021-12-02T14:04:00Z">
              <w:rPr>
                <w:rFonts w:ascii="Times New Roman" w:eastAsia="Times New Roman" w:hAnsi="Times New Roman" w:cs="Times New Roman"/>
                <w:color w:val="000000"/>
                <w:sz w:val="24"/>
                <w:szCs w:val="24"/>
              </w:rPr>
            </w:rPrChange>
          </w:rPr>
          <w:t>4</w:t>
        </w:r>
      </w:ins>
      <w:del w:id="354" w:author="David Bekele" w:date="2021-11-30T22:42:00Z">
        <w:r w:rsidR="00164FD9" w:rsidRPr="006B3F8C" w:rsidDel="005A27B0">
          <w:rPr>
            <w:rFonts w:ascii="Times New Roman" w:eastAsia="Times New Roman" w:hAnsi="Times New Roman" w:cs="Times New Roman"/>
            <w:color w:val="000000"/>
            <w:sz w:val="24"/>
            <w:szCs w:val="24"/>
            <w:rPrChange w:id="355" w:author="David Bekele" w:date="2021-12-02T14:04:00Z">
              <w:rPr>
                <w:rFonts w:ascii="Times New Roman" w:eastAsia="Times New Roman" w:hAnsi="Times New Roman" w:cs="Times New Roman"/>
                <w:color w:val="000000"/>
                <w:sz w:val="24"/>
                <w:szCs w:val="24"/>
              </w:rPr>
            </w:rPrChange>
          </w:rPr>
          <w:delText>9</w:delText>
        </w:r>
      </w:del>
      <w:r w:rsidR="00164FD9" w:rsidRPr="006B3F8C">
        <w:rPr>
          <w:rFonts w:ascii="Times New Roman" w:eastAsia="Times New Roman" w:hAnsi="Times New Roman" w:cs="Times New Roman"/>
          <w:color w:val="000000"/>
          <w:sz w:val="24"/>
          <w:szCs w:val="24"/>
          <w:rPrChange w:id="356" w:author="David Bekele" w:date="2021-12-02T14:04:00Z">
            <w:rPr>
              <w:rFonts w:ascii="Times New Roman" w:eastAsia="Times New Roman" w:hAnsi="Times New Roman" w:cs="Times New Roman"/>
              <w:color w:val="000000"/>
              <w:sz w:val="24"/>
              <w:szCs w:val="24"/>
            </w:rPr>
          </w:rPrChange>
        </w:rPr>
        <w:t>].</w:t>
      </w:r>
      <w:ins w:id="357" w:author="David Bekele" w:date="2021-12-02T10:46:00Z">
        <w:r w:rsidR="00774ECB" w:rsidRPr="006B3F8C">
          <w:rPr>
            <w:rFonts w:ascii="Times New Roman" w:eastAsia="Times New Roman" w:hAnsi="Times New Roman" w:cs="Times New Roman"/>
            <w:color w:val="000000"/>
            <w:sz w:val="24"/>
            <w:szCs w:val="24"/>
            <w:rPrChange w:id="358" w:author="David Bekele" w:date="2021-12-02T14:04:00Z">
              <w:rPr>
                <w:rFonts w:ascii="Times New Roman" w:eastAsia="Times New Roman" w:hAnsi="Times New Roman" w:cs="Times New Roman"/>
                <w:color w:val="000000"/>
                <w:sz w:val="24"/>
                <w:szCs w:val="24"/>
              </w:rPr>
            </w:rPrChange>
          </w:rPr>
          <w:t xml:space="preserve"> What this can tell is that </w:t>
        </w:r>
      </w:ins>
      <w:ins w:id="359" w:author="David Bekele" w:date="2021-12-02T10:47:00Z">
        <w:r w:rsidR="00774ECB" w:rsidRPr="006B3F8C">
          <w:rPr>
            <w:rFonts w:ascii="Times New Roman" w:eastAsia="Times New Roman" w:hAnsi="Times New Roman" w:cs="Times New Roman"/>
            <w:color w:val="000000"/>
            <w:sz w:val="24"/>
            <w:szCs w:val="24"/>
            <w:rPrChange w:id="360" w:author="David Bekele" w:date="2021-12-02T14:04:00Z">
              <w:rPr>
                <w:rFonts w:ascii="Times New Roman" w:eastAsia="Times New Roman" w:hAnsi="Times New Roman" w:cs="Times New Roman"/>
                <w:color w:val="000000"/>
                <w:sz w:val="24"/>
                <w:szCs w:val="24"/>
              </w:rPr>
            </w:rPrChange>
          </w:rPr>
          <w:t>better financial choices can be made by looking at a change in price</w:t>
        </w:r>
      </w:ins>
      <w:ins w:id="361" w:author="David Bekele" w:date="2021-12-02T10:48:00Z">
        <w:r w:rsidR="00774ECB" w:rsidRPr="006B3F8C">
          <w:rPr>
            <w:rFonts w:ascii="Times New Roman" w:eastAsia="Times New Roman" w:hAnsi="Times New Roman" w:cs="Times New Roman"/>
            <w:color w:val="000000"/>
            <w:sz w:val="24"/>
            <w:szCs w:val="24"/>
            <w:rPrChange w:id="362" w:author="David Bekele" w:date="2021-12-02T14:04:00Z">
              <w:rPr>
                <w:rFonts w:ascii="Times New Roman" w:eastAsia="Times New Roman" w:hAnsi="Times New Roman" w:cs="Times New Roman"/>
                <w:color w:val="000000"/>
                <w:sz w:val="24"/>
                <w:szCs w:val="24"/>
              </w:rPr>
            </w:rPrChange>
          </w:rPr>
          <w:t>, for instance, if there is a significant drop in price, that may be evidence of “b</w:t>
        </w:r>
      </w:ins>
      <w:ins w:id="363" w:author="David Bekele" w:date="2021-12-02T10:58:00Z">
        <w:r w:rsidR="00FF3432" w:rsidRPr="006B3F8C">
          <w:rPr>
            <w:rFonts w:ascii="Times New Roman" w:eastAsia="Times New Roman" w:hAnsi="Times New Roman" w:cs="Times New Roman"/>
            <w:color w:val="000000"/>
            <w:sz w:val="24"/>
            <w:szCs w:val="24"/>
            <w:rPrChange w:id="364" w:author="David Bekele" w:date="2021-12-02T14:04:00Z">
              <w:rPr>
                <w:rFonts w:ascii="Times New Roman" w:eastAsia="Times New Roman" w:hAnsi="Times New Roman" w:cs="Times New Roman"/>
                <w:color w:val="000000"/>
                <w:sz w:val="24"/>
                <w:szCs w:val="24"/>
              </w:rPr>
            </w:rPrChange>
          </w:rPr>
          <w:t>u</w:t>
        </w:r>
      </w:ins>
      <w:ins w:id="365" w:author="David Bekele" w:date="2021-12-02T10:48:00Z">
        <w:r w:rsidR="00774ECB" w:rsidRPr="006B3F8C">
          <w:rPr>
            <w:rFonts w:ascii="Times New Roman" w:eastAsia="Times New Roman" w:hAnsi="Times New Roman" w:cs="Times New Roman"/>
            <w:color w:val="000000"/>
            <w:sz w:val="24"/>
            <w:szCs w:val="24"/>
            <w:rPrChange w:id="366" w:author="David Bekele" w:date="2021-12-02T14:04:00Z">
              <w:rPr>
                <w:rFonts w:ascii="Times New Roman" w:eastAsia="Times New Roman" w:hAnsi="Times New Roman" w:cs="Times New Roman"/>
                <w:color w:val="000000"/>
                <w:sz w:val="24"/>
                <w:szCs w:val="24"/>
              </w:rPr>
            </w:rPrChange>
          </w:rPr>
          <w:t xml:space="preserve">y the dip” before there is an increase in price raising the value of </w:t>
        </w:r>
      </w:ins>
      <w:ins w:id="367" w:author="David Bekele" w:date="2021-12-02T11:30:00Z">
        <w:r w:rsidR="002D444A" w:rsidRPr="006B3F8C">
          <w:rPr>
            <w:rFonts w:ascii="Times New Roman" w:eastAsia="Times New Roman" w:hAnsi="Times New Roman" w:cs="Times New Roman"/>
            <w:color w:val="000000"/>
            <w:sz w:val="24"/>
            <w:szCs w:val="24"/>
            <w:rPrChange w:id="368" w:author="David Bekele" w:date="2021-12-02T14:04:00Z">
              <w:rPr>
                <w:rFonts w:ascii="Times New Roman" w:eastAsia="Times New Roman" w:hAnsi="Times New Roman" w:cs="Times New Roman"/>
                <w:color w:val="000000"/>
                <w:sz w:val="24"/>
                <w:szCs w:val="24"/>
              </w:rPr>
            </w:rPrChange>
          </w:rPr>
          <w:t>one’s</w:t>
        </w:r>
      </w:ins>
      <w:ins w:id="369" w:author="David Bekele" w:date="2021-12-02T10:48:00Z">
        <w:r w:rsidR="00774ECB" w:rsidRPr="006B3F8C">
          <w:rPr>
            <w:rFonts w:ascii="Times New Roman" w:eastAsia="Times New Roman" w:hAnsi="Times New Roman" w:cs="Times New Roman"/>
            <w:color w:val="000000"/>
            <w:sz w:val="24"/>
            <w:szCs w:val="24"/>
            <w:rPrChange w:id="370" w:author="David Bekele" w:date="2021-12-02T14:04:00Z">
              <w:rPr>
                <w:rFonts w:ascii="Times New Roman" w:eastAsia="Times New Roman" w:hAnsi="Times New Roman" w:cs="Times New Roman"/>
                <w:color w:val="000000"/>
                <w:sz w:val="24"/>
                <w:szCs w:val="24"/>
              </w:rPr>
            </w:rPrChange>
          </w:rPr>
          <w:t xml:space="preserve"> currency.</w:t>
        </w:r>
      </w:ins>
      <w:ins w:id="371" w:author="David Bekele" w:date="2021-12-02T10:58:00Z">
        <w:r w:rsidR="00FF3432" w:rsidRPr="006B3F8C">
          <w:rPr>
            <w:rFonts w:ascii="Times New Roman" w:eastAsia="Times New Roman" w:hAnsi="Times New Roman" w:cs="Times New Roman"/>
            <w:color w:val="000000"/>
            <w:sz w:val="24"/>
            <w:szCs w:val="24"/>
            <w:rPrChange w:id="372" w:author="David Bekele" w:date="2021-12-02T14:04:00Z">
              <w:rPr>
                <w:rFonts w:ascii="Times New Roman" w:eastAsia="Times New Roman" w:hAnsi="Times New Roman" w:cs="Times New Roman"/>
                <w:color w:val="000000"/>
                <w:sz w:val="24"/>
                <w:szCs w:val="24"/>
              </w:rPr>
            </w:rPrChange>
          </w:rPr>
          <w:t xml:space="preserve"> If there is shown to be a high increase in a price, this might show that it might not be the best time to buy. </w:t>
        </w:r>
      </w:ins>
      <w:ins w:id="373" w:author="David Bekele" w:date="2021-12-02T10:48:00Z">
        <w:r w:rsidR="00774ECB" w:rsidRPr="006B3F8C">
          <w:rPr>
            <w:rFonts w:ascii="Times New Roman" w:eastAsia="Times New Roman" w:hAnsi="Times New Roman" w:cs="Times New Roman"/>
            <w:color w:val="000000"/>
            <w:sz w:val="24"/>
            <w:szCs w:val="24"/>
            <w:rPrChange w:id="374" w:author="David Bekele" w:date="2021-12-02T14:04:00Z">
              <w:rPr>
                <w:rFonts w:ascii="Times New Roman" w:eastAsia="Times New Roman" w:hAnsi="Times New Roman" w:cs="Times New Roman"/>
                <w:color w:val="000000"/>
                <w:sz w:val="24"/>
                <w:szCs w:val="24"/>
              </w:rPr>
            </w:rPrChange>
          </w:rPr>
          <w:t xml:space="preserve"> </w:t>
        </w:r>
      </w:ins>
      <w:ins w:id="375" w:author="David Bekele" w:date="2021-12-02T10:47:00Z">
        <w:r w:rsidR="00774ECB" w:rsidRPr="006B3F8C">
          <w:rPr>
            <w:rFonts w:ascii="Times New Roman" w:eastAsia="Times New Roman" w:hAnsi="Times New Roman" w:cs="Times New Roman"/>
            <w:color w:val="000000"/>
            <w:sz w:val="24"/>
            <w:szCs w:val="24"/>
            <w:rPrChange w:id="376" w:author="David Bekele" w:date="2021-12-02T14:04:00Z">
              <w:rPr>
                <w:rFonts w:ascii="Times New Roman" w:eastAsia="Times New Roman" w:hAnsi="Times New Roman" w:cs="Times New Roman"/>
                <w:color w:val="000000"/>
                <w:sz w:val="24"/>
                <w:szCs w:val="24"/>
              </w:rPr>
            </w:rPrChange>
          </w:rPr>
          <w:t xml:space="preserve"> </w:t>
        </w:r>
      </w:ins>
      <w:del w:id="377" w:author="David Bekele" w:date="2021-12-02T10:46:00Z">
        <w:r w:rsidR="00164FD9" w:rsidRPr="006B3F8C" w:rsidDel="00774ECB">
          <w:rPr>
            <w:rFonts w:ascii="Times New Roman" w:eastAsia="Times New Roman" w:hAnsi="Times New Roman" w:cs="Times New Roman"/>
            <w:color w:val="000000"/>
            <w:sz w:val="24"/>
            <w:szCs w:val="24"/>
            <w:rPrChange w:id="378" w:author="David Bekele" w:date="2021-12-02T14:04:00Z">
              <w:rPr>
                <w:rFonts w:ascii="Times New Roman" w:eastAsia="Times New Roman" w:hAnsi="Times New Roman" w:cs="Times New Roman"/>
                <w:color w:val="000000"/>
                <w:sz w:val="24"/>
                <w:szCs w:val="24"/>
              </w:rPr>
            </w:rPrChange>
          </w:rPr>
          <w:delText xml:space="preserve"> </w:delText>
        </w:r>
      </w:del>
      <w:r w:rsidR="00C06784" w:rsidRPr="006B3F8C">
        <w:rPr>
          <w:rFonts w:ascii="Times New Roman" w:eastAsia="Times New Roman" w:hAnsi="Times New Roman" w:cs="Times New Roman"/>
          <w:color w:val="000000"/>
          <w:sz w:val="24"/>
          <w:szCs w:val="24"/>
          <w:rPrChange w:id="379" w:author="David Bekele" w:date="2021-12-02T14:04:00Z">
            <w:rPr>
              <w:rFonts w:ascii="Times New Roman" w:eastAsia="Times New Roman" w:hAnsi="Times New Roman" w:cs="Times New Roman"/>
              <w:color w:val="000000"/>
              <w:sz w:val="24"/>
              <w:szCs w:val="24"/>
            </w:rPr>
          </w:rPrChange>
        </w:rPr>
        <w:t>Moreover, differences between the average of weekday pricing and weekend pricing reveals that there is a slight drop in price during the weekend and an increase in price during the weekday. A theory for this is that since Crypto is traded 24/7, there is more of a chance for price to rise during a five-day period than a two-day period, creating a slight difference in price. It was also found that Ethereum</w:t>
      </w:r>
      <w:r w:rsidR="00495F91" w:rsidRPr="006B3F8C">
        <w:rPr>
          <w:rFonts w:ascii="Times New Roman" w:eastAsia="Times New Roman" w:hAnsi="Times New Roman" w:cs="Times New Roman"/>
          <w:color w:val="000000"/>
          <w:sz w:val="24"/>
          <w:szCs w:val="24"/>
          <w:rPrChange w:id="380" w:author="David Bekele" w:date="2021-12-02T14:04:00Z">
            <w:rPr>
              <w:rFonts w:ascii="Times New Roman" w:eastAsia="Times New Roman" w:hAnsi="Times New Roman" w:cs="Times New Roman"/>
              <w:color w:val="000000"/>
              <w:sz w:val="24"/>
              <w:szCs w:val="24"/>
            </w:rPr>
          </w:rPrChange>
        </w:rPr>
        <w:t xml:space="preserve"> </w:t>
      </w:r>
      <w:r w:rsidR="00164FD9" w:rsidRPr="006B3F8C">
        <w:rPr>
          <w:rFonts w:ascii="Times New Roman" w:eastAsia="Times New Roman" w:hAnsi="Times New Roman" w:cs="Times New Roman"/>
          <w:color w:val="000000"/>
          <w:sz w:val="24"/>
          <w:szCs w:val="24"/>
          <w:rPrChange w:id="381" w:author="David Bekele" w:date="2021-12-02T14:04:00Z">
            <w:rPr>
              <w:rFonts w:ascii="Times New Roman" w:eastAsia="Times New Roman" w:hAnsi="Times New Roman" w:cs="Times New Roman"/>
              <w:color w:val="000000"/>
              <w:sz w:val="24"/>
              <w:szCs w:val="24"/>
            </w:rPr>
          </w:rPrChange>
        </w:rPr>
        <w:t>[</w:t>
      </w:r>
      <w:ins w:id="382" w:author="David Bekele" w:date="2021-12-01T18:16:00Z">
        <w:r w:rsidR="00FC0FBD" w:rsidRPr="006B3F8C">
          <w:rPr>
            <w:rFonts w:ascii="Times New Roman" w:eastAsia="Times New Roman" w:hAnsi="Times New Roman" w:cs="Times New Roman"/>
            <w:color w:val="000000"/>
            <w:sz w:val="24"/>
            <w:szCs w:val="24"/>
            <w:rPrChange w:id="383" w:author="David Bekele" w:date="2021-12-02T14:04:00Z">
              <w:rPr>
                <w:rFonts w:ascii="Times New Roman" w:eastAsia="Times New Roman" w:hAnsi="Times New Roman" w:cs="Times New Roman"/>
                <w:color w:val="000000"/>
                <w:sz w:val="24"/>
                <w:szCs w:val="24"/>
              </w:rPr>
            </w:rPrChange>
          </w:rPr>
          <w:t>5</w:t>
        </w:r>
      </w:ins>
      <w:del w:id="384" w:author="David Bekele" w:date="2021-12-01T18:16:00Z">
        <w:r w:rsidR="00164FD9" w:rsidRPr="006B3F8C" w:rsidDel="00FC0FBD">
          <w:rPr>
            <w:rFonts w:ascii="Times New Roman" w:eastAsia="Times New Roman" w:hAnsi="Times New Roman" w:cs="Times New Roman"/>
            <w:color w:val="000000"/>
            <w:sz w:val="24"/>
            <w:szCs w:val="24"/>
            <w:rPrChange w:id="385" w:author="David Bekele" w:date="2021-12-02T14:04:00Z">
              <w:rPr>
                <w:rFonts w:ascii="Times New Roman" w:eastAsia="Times New Roman" w:hAnsi="Times New Roman" w:cs="Times New Roman"/>
                <w:color w:val="000000"/>
                <w:sz w:val="24"/>
                <w:szCs w:val="24"/>
              </w:rPr>
            </w:rPrChange>
          </w:rPr>
          <w:delText>12</w:delText>
        </w:r>
      </w:del>
      <w:r w:rsidR="00164FD9" w:rsidRPr="006B3F8C">
        <w:rPr>
          <w:rFonts w:ascii="Times New Roman" w:eastAsia="Times New Roman" w:hAnsi="Times New Roman" w:cs="Times New Roman"/>
          <w:color w:val="000000"/>
          <w:sz w:val="24"/>
          <w:szCs w:val="24"/>
          <w:rPrChange w:id="386" w:author="David Bekele" w:date="2021-12-02T14:04:00Z">
            <w:rPr>
              <w:rFonts w:ascii="Times New Roman" w:eastAsia="Times New Roman" w:hAnsi="Times New Roman" w:cs="Times New Roman"/>
              <w:color w:val="000000"/>
              <w:sz w:val="24"/>
              <w:szCs w:val="24"/>
            </w:rPr>
          </w:rPrChange>
        </w:rPr>
        <w:t xml:space="preserve">] </w:t>
      </w:r>
      <w:r w:rsidR="00C06784" w:rsidRPr="006B3F8C">
        <w:rPr>
          <w:rFonts w:ascii="Times New Roman" w:eastAsia="Times New Roman" w:hAnsi="Times New Roman" w:cs="Times New Roman"/>
          <w:color w:val="000000"/>
          <w:sz w:val="24"/>
          <w:szCs w:val="24"/>
          <w:rPrChange w:id="387" w:author="David Bekele" w:date="2021-12-02T14:04:00Z">
            <w:rPr>
              <w:rFonts w:ascii="Times New Roman" w:eastAsia="Times New Roman" w:hAnsi="Times New Roman" w:cs="Times New Roman"/>
              <w:color w:val="000000"/>
              <w:sz w:val="24"/>
              <w:szCs w:val="24"/>
            </w:rPr>
          </w:rPrChange>
        </w:rPr>
        <w:t>had a greater difference in price than did bitcoin.</w:t>
      </w:r>
      <w:ins w:id="388" w:author="David Bekele" w:date="2021-12-02T11:31:00Z">
        <w:r w:rsidR="002D444A" w:rsidRPr="006B3F8C">
          <w:rPr>
            <w:rFonts w:ascii="Times New Roman" w:eastAsia="Times New Roman" w:hAnsi="Times New Roman" w:cs="Times New Roman"/>
            <w:color w:val="000000"/>
            <w:sz w:val="24"/>
            <w:szCs w:val="24"/>
            <w:rPrChange w:id="389" w:author="David Bekele" w:date="2021-12-02T14:04:00Z">
              <w:rPr>
                <w:rFonts w:ascii="Times New Roman" w:eastAsia="Times New Roman" w:hAnsi="Times New Roman" w:cs="Times New Roman"/>
                <w:color w:val="000000"/>
                <w:sz w:val="24"/>
                <w:szCs w:val="24"/>
              </w:rPr>
            </w:rPrChange>
          </w:rPr>
          <w:t xml:space="preserve"> How this information is significant is that the data gives the best time to </w:t>
        </w:r>
      </w:ins>
      <w:ins w:id="390" w:author="David Bekele" w:date="2021-12-02T11:32:00Z">
        <w:r w:rsidR="002D444A" w:rsidRPr="006B3F8C">
          <w:rPr>
            <w:rFonts w:ascii="Times New Roman" w:eastAsia="Times New Roman" w:hAnsi="Times New Roman" w:cs="Times New Roman"/>
            <w:color w:val="000000"/>
            <w:sz w:val="24"/>
            <w:szCs w:val="24"/>
            <w:rPrChange w:id="391" w:author="David Bekele" w:date="2021-12-02T14:04:00Z">
              <w:rPr>
                <w:rFonts w:ascii="Times New Roman" w:eastAsia="Times New Roman" w:hAnsi="Times New Roman" w:cs="Times New Roman"/>
                <w:color w:val="000000"/>
                <w:sz w:val="24"/>
                <w:szCs w:val="24"/>
              </w:rPr>
            </w:rPrChange>
          </w:rPr>
          <w:t>either</w:t>
        </w:r>
      </w:ins>
      <w:ins w:id="392" w:author="David Bekele" w:date="2021-12-02T11:31:00Z">
        <w:r w:rsidR="002D444A" w:rsidRPr="006B3F8C">
          <w:rPr>
            <w:rFonts w:ascii="Times New Roman" w:eastAsia="Times New Roman" w:hAnsi="Times New Roman" w:cs="Times New Roman"/>
            <w:color w:val="000000"/>
            <w:sz w:val="24"/>
            <w:szCs w:val="24"/>
            <w:rPrChange w:id="393" w:author="David Bekele" w:date="2021-12-02T14:04:00Z">
              <w:rPr>
                <w:rFonts w:ascii="Times New Roman" w:eastAsia="Times New Roman" w:hAnsi="Times New Roman" w:cs="Times New Roman"/>
                <w:color w:val="000000"/>
                <w:sz w:val="24"/>
                <w:szCs w:val="24"/>
              </w:rPr>
            </w:rPrChange>
          </w:rPr>
          <w:t xml:space="preserve"> buy or sell </w:t>
        </w:r>
      </w:ins>
      <w:ins w:id="394" w:author="David Bekele" w:date="2021-12-02T11:45:00Z">
        <w:r w:rsidR="0074786E" w:rsidRPr="006B3F8C">
          <w:rPr>
            <w:rFonts w:ascii="Times New Roman" w:eastAsia="Times New Roman" w:hAnsi="Times New Roman" w:cs="Times New Roman"/>
            <w:color w:val="000000"/>
            <w:sz w:val="24"/>
            <w:szCs w:val="24"/>
            <w:rPrChange w:id="395" w:author="David Bekele" w:date="2021-12-02T14:04:00Z">
              <w:rPr>
                <w:rFonts w:ascii="Times New Roman" w:eastAsia="Times New Roman" w:hAnsi="Times New Roman" w:cs="Times New Roman"/>
                <w:color w:val="000000"/>
                <w:sz w:val="24"/>
                <w:szCs w:val="24"/>
              </w:rPr>
            </w:rPrChange>
          </w:rPr>
          <w:t>one’s</w:t>
        </w:r>
      </w:ins>
      <w:ins w:id="396" w:author="David Bekele" w:date="2021-12-02T11:31:00Z">
        <w:r w:rsidR="002D444A" w:rsidRPr="006B3F8C">
          <w:rPr>
            <w:rFonts w:ascii="Times New Roman" w:eastAsia="Times New Roman" w:hAnsi="Times New Roman" w:cs="Times New Roman"/>
            <w:color w:val="000000"/>
            <w:sz w:val="24"/>
            <w:szCs w:val="24"/>
            <w:rPrChange w:id="397" w:author="David Bekele" w:date="2021-12-02T14:04:00Z">
              <w:rPr>
                <w:rFonts w:ascii="Times New Roman" w:eastAsia="Times New Roman" w:hAnsi="Times New Roman" w:cs="Times New Roman"/>
                <w:color w:val="000000"/>
                <w:sz w:val="24"/>
                <w:szCs w:val="24"/>
              </w:rPr>
            </w:rPrChange>
          </w:rPr>
          <w:t xml:space="preserve"> </w:t>
        </w:r>
      </w:ins>
      <w:ins w:id="398" w:author="David Bekele" w:date="2021-12-02T11:32:00Z">
        <w:r w:rsidR="002D444A" w:rsidRPr="006B3F8C">
          <w:rPr>
            <w:rFonts w:ascii="Times New Roman" w:eastAsia="Times New Roman" w:hAnsi="Times New Roman" w:cs="Times New Roman"/>
            <w:color w:val="000000"/>
            <w:sz w:val="24"/>
            <w:szCs w:val="24"/>
            <w:rPrChange w:id="399" w:author="David Bekele" w:date="2021-12-02T14:04:00Z">
              <w:rPr>
                <w:rFonts w:ascii="Times New Roman" w:eastAsia="Times New Roman" w:hAnsi="Times New Roman" w:cs="Times New Roman"/>
                <w:color w:val="000000"/>
                <w:sz w:val="24"/>
                <w:szCs w:val="24"/>
              </w:rPr>
            </w:rPrChange>
          </w:rPr>
          <w:t xml:space="preserve">cryptocurrency. </w:t>
        </w:r>
      </w:ins>
      <w:ins w:id="400" w:author="David Bekele" w:date="2021-12-02T11:31:00Z">
        <w:r w:rsidR="002D444A" w:rsidRPr="006B3F8C">
          <w:rPr>
            <w:rFonts w:ascii="Times New Roman" w:eastAsia="Times New Roman" w:hAnsi="Times New Roman" w:cs="Times New Roman"/>
            <w:color w:val="000000"/>
            <w:sz w:val="24"/>
            <w:szCs w:val="24"/>
            <w:rPrChange w:id="401" w:author="David Bekele" w:date="2021-12-02T14:04:00Z">
              <w:rPr>
                <w:rFonts w:ascii="Times New Roman" w:eastAsia="Times New Roman" w:hAnsi="Times New Roman" w:cs="Times New Roman"/>
                <w:color w:val="000000"/>
                <w:sz w:val="24"/>
                <w:szCs w:val="24"/>
              </w:rPr>
            </w:rPrChange>
          </w:rPr>
          <w:t xml:space="preserve"> </w:t>
        </w:r>
      </w:ins>
      <w:del w:id="402" w:author="David Bekele" w:date="2021-12-02T11:30:00Z">
        <w:r w:rsidR="00C06784" w:rsidRPr="006B3F8C" w:rsidDel="002D444A">
          <w:rPr>
            <w:rFonts w:ascii="Times New Roman" w:eastAsia="Times New Roman" w:hAnsi="Times New Roman" w:cs="Times New Roman"/>
            <w:color w:val="000000"/>
            <w:sz w:val="24"/>
            <w:szCs w:val="24"/>
            <w:rPrChange w:id="403" w:author="David Bekele" w:date="2021-12-02T14:04:00Z">
              <w:rPr>
                <w:rFonts w:ascii="Times New Roman" w:eastAsia="Times New Roman" w:hAnsi="Times New Roman" w:cs="Times New Roman"/>
                <w:color w:val="000000"/>
                <w:sz w:val="24"/>
                <w:szCs w:val="24"/>
              </w:rPr>
            </w:rPrChange>
          </w:rPr>
          <w:delText xml:space="preserve"> </w:delText>
        </w:r>
      </w:del>
      <w:r w:rsidR="00C06784" w:rsidRPr="006B3F8C">
        <w:rPr>
          <w:rFonts w:ascii="Times New Roman" w:eastAsia="Times New Roman" w:hAnsi="Times New Roman" w:cs="Times New Roman"/>
          <w:color w:val="000000"/>
          <w:sz w:val="24"/>
          <w:szCs w:val="24"/>
          <w:rPrChange w:id="404" w:author="David Bekele" w:date="2021-12-02T14:04:00Z">
            <w:rPr>
              <w:rFonts w:ascii="Times New Roman" w:eastAsia="Times New Roman" w:hAnsi="Times New Roman" w:cs="Times New Roman"/>
              <w:color w:val="000000"/>
              <w:sz w:val="24"/>
              <w:szCs w:val="24"/>
            </w:rPr>
          </w:rPrChange>
        </w:rPr>
        <w:br/>
        <w:t xml:space="preserve"> </w:t>
      </w:r>
      <w:r w:rsidR="00C06784" w:rsidRPr="006B3F8C">
        <w:rPr>
          <w:rFonts w:ascii="Times New Roman" w:eastAsia="Times New Roman" w:hAnsi="Times New Roman" w:cs="Times New Roman"/>
          <w:color w:val="000000"/>
          <w:sz w:val="24"/>
          <w:szCs w:val="24"/>
          <w:rPrChange w:id="405" w:author="David Bekele" w:date="2021-12-02T14:04:00Z">
            <w:rPr>
              <w:rFonts w:ascii="Times New Roman" w:eastAsia="Times New Roman" w:hAnsi="Times New Roman" w:cs="Times New Roman"/>
              <w:color w:val="000000"/>
              <w:sz w:val="24"/>
              <w:szCs w:val="24"/>
            </w:rPr>
          </w:rPrChange>
        </w:rPr>
        <w:tab/>
        <w:t xml:space="preserve">Discussion of if events effect </w:t>
      </w:r>
      <w:r w:rsidR="00B1434D" w:rsidRPr="006B3F8C">
        <w:rPr>
          <w:rFonts w:ascii="Times New Roman" w:eastAsia="Times New Roman" w:hAnsi="Times New Roman" w:cs="Times New Roman"/>
          <w:color w:val="000000"/>
          <w:sz w:val="24"/>
          <w:szCs w:val="24"/>
          <w:rPrChange w:id="406" w:author="David Bekele" w:date="2021-12-02T14:04:00Z">
            <w:rPr>
              <w:rFonts w:ascii="Times New Roman" w:eastAsia="Times New Roman" w:hAnsi="Times New Roman" w:cs="Times New Roman"/>
              <w:color w:val="000000"/>
              <w:sz w:val="24"/>
              <w:szCs w:val="24"/>
            </w:rPr>
          </w:rPrChange>
        </w:rPr>
        <w:t>has</w:t>
      </w:r>
      <w:r w:rsidR="00C06784" w:rsidRPr="006B3F8C">
        <w:rPr>
          <w:rFonts w:ascii="Times New Roman" w:eastAsia="Times New Roman" w:hAnsi="Times New Roman" w:cs="Times New Roman"/>
          <w:color w:val="000000"/>
          <w:sz w:val="24"/>
          <w:szCs w:val="24"/>
          <w:rPrChange w:id="407" w:author="David Bekele" w:date="2021-12-02T14:04:00Z">
            <w:rPr>
              <w:rFonts w:ascii="Times New Roman" w:eastAsia="Times New Roman" w:hAnsi="Times New Roman" w:cs="Times New Roman"/>
              <w:color w:val="000000"/>
              <w:sz w:val="24"/>
              <w:szCs w:val="24"/>
            </w:rPr>
          </w:rPrChange>
        </w:rPr>
        <w:t xml:space="preserve"> been mentioned within the introduction, these three events being Chinas ban on cryptocurrency’s (Sept 24</w:t>
      </w:r>
      <w:proofErr w:type="gramStart"/>
      <w:r w:rsidR="00BF01D3" w:rsidRPr="006B3F8C">
        <w:rPr>
          <w:rFonts w:ascii="Times New Roman" w:eastAsia="Times New Roman" w:hAnsi="Times New Roman" w:cs="Times New Roman"/>
          <w:color w:val="000000"/>
          <w:sz w:val="24"/>
          <w:szCs w:val="24"/>
          <w:vertAlign w:val="superscript"/>
          <w:rPrChange w:id="408" w:author="David Bekele" w:date="2021-12-02T14:04:00Z">
            <w:rPr>
              <w:rFonts w:ascii="Times New Roman" w:eastAsia="Times New Roman" w:hAnsi="Times New Roman" w:cs="Times New Roman"/>
              <w:color w:val="000000"/>
              <w:sz w:val="24"/>
              <w:szCs w:val="24"/>
              <w:vertAlign w:val="superscript"/>
            </w:rPr>
          </w:rPrChange>
        </w:rPr>
        <w:t xml:space="preserve">th </w:t>
      </w:r>
      <w:r w:rsidR="00BF01D3" w:rsidRPr="006B3F8C">
        <w:rPr>
          <w:rFonts w:ascii="Times New Roman" w:eastAsia="Times New Roman" w:hAnsi="Times New Roman" w:cs="Times New Roman"/>
          <w:color w:val="000000"/>
          <w:sz w:val="24"/>
          <w:szCs w:val="24"/>
          <w:rPrChange w:id="409" w:author="David Bekele" w:date="2021-12-02T14:04:00Z">
            <w:rPr>
              <w:rFonts w:ascii="Times New Roman" w:eastAsia="Times New Roman" w:hAnsi="Times New Roman" w:cs="Times New Roman"/>
              <w:color w:val="000000"/>
              <w:sz w:val="24"/>
              <w:szCs w:val="24"/>
            </w:rPr>
          </w:rPrChange>
        </w:rPr>
        <w:t>)</w:t>
      </w:r>
      <w:proofErr w:type="gramEnd"/>
      <w:r w:rsidR="00C06784" w:rsidRPr="006B3F8C">
        <w:rPr>
          <w:rFonts w:ascii="Times New Roman" w:eastAsia="Times New Roman" w:hAnsi="Times New Roman" w:cs="Times New Roman"/>
          <w:color w:val="000000"/>
          <w:sz w:val="24"/>
          <w:szCs w:val="24"/>
          <w:rPrChange w:id="410" w:author="David Bekele" w:date="2021-12-02T14:04:00Z">
            <w:rPr>
              <w:rFonts w:ascii="Times New Roman" w:eastAsia="Times New Roman" w:hAnsi="Times New Roman" w:cs="Times New Roman"/>
              <w:color w:val="000000"/>
              <w:sz w:val="24"/>
              <w:szCs w:val="24"/>
            </w:rPr>
          </w:rPrChange>
        </w:rPr>
        <w:t>, El Salvador legalizing cryptocurrency’s (sept 7</w:t>
      </w:r>
      <w:r w:rsidR="00C06784" w:rsidRPr="006B3F8C">
        <w:rPr>
          <w:rFonts w:ascii="Times New Roman" w:eastAsia="Times New Roman" w:hAnsi="Times New Roman" w:cs="Times New Roman"/>
          <w:color w:val="000000"/>
          <w:sz w:val="24"/>
          <w:szCs w:val="24"/>
          <w:vertAlign w:val="superscript"/>
          <w:rPrChange w:id="411" w:author="David Bekele" w:date="2021-12-02T14:04:00Z">
            <w:rPr>
              <w:rFonts w:ascii="Times New Roman" w:eastAsia="Times New Roman" w:hAnsi="Times New Roman" w:cs="Times New Roman"/>
              <w:color w:val="000000"/>
              <w:sz w:val="24"/>
              <w:szCs w:val="24"/>
              <w:vertAlign w:val="superscript"/>
            </w:rPr>
          </w:rPrChange>
        </w:rPr>
        <w:t>th</w:t>
      </w:r>
      <w:r w:rsidR="00C06784" w:rsidRPr="006B3F8C">
        <w:rPr>
          <w:rFonts w:ascii="Times New Roman" w:eastAsia="Times New Roman" w:hAnsi="Times New Roman" w:cs="Times New Roman"/>
          <w:color w:val="000000"/>
          <w:sz w:val="24"/>
          <w:szCs w:val="24"/>
          <w:rPrChange w:id="412" w:author="David Bekele" w:date="2021-12-02T14:04:00Z">
            <w:rPr>
              <w:rFonts w:ascii="Times New Roman" w:eastAsia="Times New Roman" w:hAnsi="Times New Roman" w:cs="Times New Roman"/>
              <w:color w:val="000000"/>
              <w:sz w:val="24"/>
              <w:szCs w:val="24"/>
            </w:rPr>
          </w:rPrChange>
        </w:rPr>
        <w:t>) and the most major event being the GameStop short squeeze event of early 2021.</w:t>
      </w:r>
      <w:r w:rsidR="004D5017" w:rsidRPr="006B3F8C">
        <w:rPr>
          <w:rFonts w:ascii="Times New Roman" w:eastAsia="Times New Roman" w:hAnsi="Times New Roman" w:cs="Times New Roman"/>
          <w:color w:val="000000"/>
          <w:sz w:val="24"/>
          <w:szCs w:val="24"/>
          <w:rPrChange w:id="413" w:author="David Bekele" w:date="2021-12-02T14:04:00Z">
            <w:rPr>
              <w:rFonts w:ascii="Times New Roman" w:eastAsia="Times New Roman" w:hAnsi="Times New Roman" w:cs="Times New Roman"/>
              <w:color w:val="000000"/>
              <w:sz w:val="24"/>
              <w:szCs w:val="24"/>
            </w:rPr>
          </w:rPrChange>
        </w:rPr>
        <w:t xml:space="preserve"> From these three events changes in the pricing of cryptocurrency can be noticed slightly. For instance, during the Chinese government ban on Cryptocurrency there is a slight dip with price within the first few weeks of that month</w:t>
      </w:r>
      <w:r w:rsidR="008E34C8" w:rsidRPr="006B3F8C">
        <w:rPr>
          <w:rFonts w:ascii="Times New Roman" w:eastAsia="Times New Roman" w:hAnsi="Times New Roman" w:cs="Times New Roman"/>
          <w:color w:val="000000"/>
          <w:sz w:val="24"/>
          <w:szCs w:val="24"/>
          <w:rPrChange w:id="414" w:author="David Bekele" w:date="2021-12-02T14:04:00Z">
            <w:rPr>
              <w:rFonts w:ascii="Times New Roman" w:eastAsia="Times New Roman" w:hAnsi="Times New Roman" w:cs="Times New Roman"/>
              <w:color w:val="000000"/>
              <w:sz w:val="24"/>
              <w:szCs w:val="24"/>
            </w:rPr>
          </w:rPrChange>
        </w:rPr>
        <w:t xml:space="preserve"> for Ethereum</w:t>
      </w:r>
      <w:r w:rsidR="004D5017" w:rsidRPr="006B3F8C">
        <w:rPr>
          <w:rFonts w:ascii="Times New Roman" w:eastAsia="Times New Roman" w:hAnsi="Times New Roman" w:cs="Times New Roman"/>
          <w:color w:val="000000"/>
          <w:sz w:val="24"/>
          <w:szCs w:val="24"/>
          <w:rPrChange w:id="415" w:author="David Bekele" w:date="2021-12-02T14:04:00Z">
            <w:rPr>
              <w:rFonts w:ascii="Times New Roman" w:eastAsia="Times New Roman" w:hAnsi="Times New Roman" w:cs="Times New Roman"/>
              <w:color w:val="000000"/>
              <w:sz w:val="24"/>
              <w:szCs w:val="24"/>
            </w:rPr>
          </w:rPrChange>
        </w:rPr>
        <w:t>,</w:t>
      </w:r>
      <w:r w:rsidR="008E34C8" w:rsidRPr="006B3F8C">
        <w:rPr>
          <w:rFonts w:ascii="Times New Roman" w:eastAsia="Times New Roman" w:hAnsi="Times New Roman" w:cs="Times New Roman"/>
          <w:color w:val="000000"/>
          <w:sz w:val="24"/>
          <w:szCs w:val="24"/>
          <w:rPrChange w:id="416" w:author="David Bekele" w:date="2021-12-02T14:04:00Z">
            <w:rPr>
              <w:rFonts w:ascii="Times New Roman" w:eastAsia="Times New Roman" w:hAnsi="Times New Roman" w:cs="Times New Roman"/>
              <w:color w:val="000000"/>
              <w:sz w:val="24"/>
              <w:szCs w:val="24"/>
            </w:rPr>
          </w:rPrChange>
        </w:rPr>
        <w:t xml:space="preserve"> after which a slight increase begins to take place</w:t>
      </w:r>
      <w:r w:rsidR="00D53BD6" w:rsidRPr="006B3F8C">
        <w:rPr>
          <w:rFonts w:ascii="Times New Roman" w:eastAsia="Times New Roman" w:hAnsi="Times New Roman" w:cs="Times New Roman"/>
          <w:color w:val="000000"/>
          <w:sz w:val="24"/>
          <w:szCs w:val="24"/>
          <w:rPrChange w:id="417" w:author="David Bekele" w:date="2021-12-02T14:04:00Z">
            <w:rPr>
              <w:rFonts w:ascii="Times New Roman" w:eastAsia="Times New Roman" w:hAnsi="Times New Roman" w:cs="Times New Roman"/>
              <w:color w:val="000000"/>
              <w:sz w:val="24"/>
              <w:szCs w:val="24"/>
            </w:rPr>
          </w:rPrChange>
        </w:rPr>
        <w:t xml:space="preserve"> (although volume had a major increase in BTC and slight increase in ETH)</w:t>
      </w:r>
      <w:r w:rsidR="008E34C8" w:rsidRPr="006B3F8C">
        <w:rPr>
          <w:rFonts w:ascii="Times New Roman" w:eastAsia="Times New Roman" w:hAnsi="Times New Roman" w:cs="Times New Roman"/>
          <w:color w:val="000000"/>
          <w:sz w:val="24"/>
          <w:szCs w:val="24"/>
          <w:rPrChange w:id="418" w:author="David Bekele" w:date="2021-12-02T14:04:00Z">
            <w:rPr>
              <w:rFonts w:ascii="Times New Roman" w:eastAsia="Times New Roman" w:hAnsi="Times New Roman" w:cs="Times New Roman"/>
              <w:color w:val="000000"/>
              <w:sz w:val="24"/>
              <w:szCs w:val="24"/>
            </w:rPr>
          </w:rPrChange>
        </w:rPr>
        <w:t>. Moreover, during the</w:t>
      </w:r>
      <w:r w:rsidR="00A4103D" w:rsidRPr="006B3F8C">
        <w:rPr>
          <w:rFonts w:ascii="Times New Roman" w:eastAsia="Times New Roman" w:hAnsi="Times New Roman" w:cs="Times New Roman"/>
          <w:color w:val="000000"/>
          <w:sz w:val="24"/>
          <w:szCs w:val="24"/>
          <w:rPrChange w:id="419" w:author="David Bekele" w:date="2021-12-02T14:04:00Z">
            <w:rPr>
              <w:rFonts w:ascii="Times New Roman" w:eastAsia="Times New Roman" w:hAnsi="Times New Roman" w:cs="Times New Roman"/>
              <w:color w:val="000000"/>
              <w:sz w:val="24"/>
              <w:szCs w:val="24"/>
            </w:rPr>
          </w:rPrChange>
        </w:rPr>
        <w:t xml:space="preserve"> GameStop Short squeeze of early January leading to </w:t>
      </w:r>
      <w:r w:rsidR="008068A4" w:rsidRPr="006B3F8C">
        <w:rPr>
          <w:rFonts w:ascii="Times New Roman" w:eastAsia="Times New Roman" w:hAnsi="Times New Roman" w:cs="Times New Roman"/>
          <w:color w:val="000000"/>
          <w:sz w:val="24"/>
          <w:szCs w:val="24"/>
          <w:rPrChange w:id="420" w:author="David Bekele" w:date="2021-12-02T14:04:00Z">
            <w:rPr>
              <w:rFonts w:ascii="Times New Roman" w:eastAsia="Times New Roman" w:hAnsi="Times New Roman" w:cs="Times New Roman"/>
              <w:color w:val="000000"/>
              <w:sz w:val="24"/>
              <w:szCs w:val="24"/>
            </w:rPr>
          </w:rPrChange>
        </w:rPr>
        <w:t>M</w:t>
      </w:r>
      <w:r w:rsidR="00A4103D" w:rsidRPr="006B3F8C">
        <w:rPr>
          <w:rFonts w:ascii="Times New Roman" w:eastAsia="Times New Roman" w:hAnsi="Times New Roman" w:cs="Times New Roman"/>
          <w:color w:val="000000"/>
          <w:sz w:val="24"/>
          <w:szCs w:val="24"/>
          <w:rPrChange w:id="421" w:author="David Bekele" w:date="2021-12-02T14:04:00Z">
            <w:rPr>
              <w:rFonts w:ascii="Times New Roman" w:eastAsia="Times New Roman" w:hAnsi="Times New Roman" w:cs="Times New Roman"/>
              <w:color w:val="000000"/>
              <w:sz w:val="24"/>
              <w:szCs w:val="24"/>
            </w:rPr>
          </w:rPrChange>
        </w:rPr>
        <w:t>arch there</w:t>
      </w:r>
      <w:r w:rsidR="008068A4" w:rsidRPr="006B3F8C">
        <w:rPr>
          <w:rFonts w:ascii="Times New Roman" w:eastAsia="Times New Roman" w:hAnsi="Times New Roman" w:cs="Times New Roman"/>
          <w:color w:val="000000"/>
          <w:sz w:val="24"/>
          <w:szCs w:val="24"/>
          <w:rPrChange w:id="422" w:author="David Bekele" w:date="2021-12-02T14:04:00Z">
            <w:rPr>
              <w:rFonts w:ascii="Times New Roman" w:eastAsia="Times New Roman" w:hAnsi="Times New Roman" w:cs="Times New Roman"/>
              <w:color w:val="000000"/>
              <w:sz w:val="24"/>
              <w:szCs w:val="24"/>
            </w:rPr>
          </w:rPrChange>
        </w:rPr>
        <w:t xml:space="preserve"> was a gradual increase in both the price of Ethereum and in Bitcoin that then both peaked around the April to May period</w:t>
      </w:r>
      <w:r w:rsidR="00495F91" w:rsidRPr="006B3F8C">
        <w:rPr>
          <w:rFonts w:ascii="Times New Roman" w:eastAsia="Times New Roman" w:hAnsi="Times New Roman" w:cs="Times New Roman"/>
          <w:color w:val="000000"/>
          <w:sz w:val="24"/>
          <w:szCs w:val="24"/>
          <w:rPrChange w:id="423" w:author="David Bekele" w:date="2021-12-02T14:04:00Z">
            <w:rPr>
              <w:rFonts w:ascii="Times New Roman" w:eastAsia="Times New Roman" w:hAnsi="Times New Roman" w:cs="Times New Roman"/>
              <w:color w:val="000000"/>
              <w:sz w:val="24"/>
              <w:szCs w:val="24"/>
            </w:rPr>
          </w:rPrChange>
        </w:rPr>
        <w:t xml:space="preserve"> </w:t>
      </w:r>
      <w:r w:rsidR="00164FD9" w:rsidRPr="006B3F8C">
        <w:rPr>
          <w:rFonts w:ascii="Times New Roman" w:eastAsia="Times New Roman" w:hAnsi="Times New Roman" w:cs="Times New Roman"/>
          <w:color w:val="000000"/>
          <w:sz w:val="24"/>
          <w:szCs w:val="24"/>
          <w:rPrChange w:id="424" w:author="David Bekele" w:date="2021-12-02T14:04:00Z">
            <w:rPr>
              <w:rFonts w:ascii="Times New Roman" w:eastAsia="Times New Roman" w:hAnsi="Times New Roman" w:cs="Times New Roman"/>
              <w:color w:val="000000"/>
              <w:sz w:val="24"/>
              <w:szCs w:val="24"/>
            </w:rPr>
          </w:rPrChange>
        </w:rPr>
        <w:t>[</w:t>
      </w:r>
      <w:ins w:id="425" w:author="David Bekele" w:date="2021-11-30T22:43:00Z">
        <w:r w:rsidR="005A27B0" w:rsidRPr="006B3F8C">
          <w:rPr>
            <w:rFonts w:ascii="Times New Roman" w:eastAsia="Times New Roman" w:hAnsi="Times New Roman" w:cs="Times New Roman"/>
            <w:color w:val="000000"/>
            <w:sz w:val="24"/>
            <w:szCs w:val="24"/>
            <w:rPrChange w:id="426" w:author="David Bekele" w:date="2021-12-02T14:04:00Z">
              <w:rPr>
                <w:rFonts w:ascii="Times New Roman" w:eastAsia="Times New Roman" w:hAnsi="Times New Roman" w:cs="Times New Roman"/>
                <w:color w:val="000000"/>
                <w:sz w:val="24"/>
                <w:szCs w:val="24"/>
              </w:rPr>
            </w:rPrChange>
          </w:rPr>
          <w:t>5</w:t>
        </w:r>
      </w:ins>
      <w:del w:id="427" w:author="David Bekele" w:date="2021-11-30T22:43:00Z">
        <w:r w:rsidR="00164FD9" w:rsidRPr="006B3F8C" w:rsidDel="005A27B0">
          <w:rPr>
            <w:rFonts w:ascii="Times New Roman" w:eastAsia="Times New Roman" w:hAnsi="Times New Roman" w:cs="Times New Roman"/>
            <w:color w:val="000000"/>
            <w:sz w:val="24"/>
            <w:szCs w:val="24"/>
            <w:rPrChange w:id="428" w:author="David Bekele" w:date="2021-12-02T14:04:00Z">
              <w:rPr>
                <w:rFonts w:ascii="Times New Roman" w:eastAsia="Times New Roman" w:hAnsi="Times New Roman" w:cs="Times New Roman"/>
                <w:color w:val="000000"/>
                <w:sz w:val="24"/>
                <w:szCs w:val="24"/>
              </w:rPr>
            </w:rPrChange>
          </w:rPr>
          <w:delText>14</w:delText>
        </w:r>
      </w:del>
      <w:r w:rsidR="00164FD9" w:rsidRPr="006B3F8C">
        <w:rPr>
          <w:rFonts w:ascii="Times New Roman" w:eastAsia="Times New Roman" w:hAnsi="Times New Roman" w:cs="Times New Roman"/>
          <w:color w:val="000000"/>
          <w:sz w:val="24"/>
          <w:szCs w:val="24"/>
          <w:rPrChange w:id="429" w:author="David Bekele" w:date="2021-12-02T14:04:00Z">
            <w:rPr>
              <w:rFonts w:ascii="Times New Roman" w:eastAsia="Times New Roman" w:hAnsi="Times New Roman" w:cs="Times New Roman"/>
              <w:color w:val="000000"/>
              <w:sz w:val="24"/>
              <w:szCs w:val="24"/>
            </w:rPr>
          </w:rPrChange>
        </w:rPr>
        <w:t xml:space="preserve">]. </w:t>
      </w:r>
      <w:r w:rsidR="008068A4" w:rsidRPr="006B3F8C">
        <w:rPr>
          <w:rFonts w:ascii="Times New Roman" w:eastAsia="Times New Roman" w:hAnsi="Times New Roman" w:cs="Times New Roman"/>
          <w:color w:val="000000"/>
          <w:sz w:val="24"/>
          <w:szCs w:val="24"/>
          <w:rPrChange w:id="430" w:author="David Bekele" w:date="2021-12-02T14:04:00Z">
            <w:rPr>
              <w:rFonts w:ascii="Times New Roman" w:eastAsia="Times New Roman" w:hAnsi="Times New Roman" w:cs="Times New Roman"/>
              <w:color w:val="000000"/>
              <w:sz w:val="24"/>
              <w:szCs w:val="24"/>
            </w:rPr>
          </w:rPrChange>
        </w:rPr>
        <w:t xml:space="preserve">It could be said that the popularity of the stock increase effected the buy sales of these cryptocurrencies, as it effected another Crypto stock, Dogecoin. Overall, </w:t>
      </w:r>
      <w:r w:rsidR="00D53BD6" w:rsidRPr="006B3F8C">
        <w:rPr>
          <w:rFonts w:ascii="Times New Roman" w:eastAsia="Times New Roman" w:hAnsi="Times New Roman" w:cs="Times New Roman"/>
          <w:color w:val="000000"/>
          <w:sz w:val="24"/>
          <w:szCs w:val="24"/>
          <w:rPrChange w:id="431" w:author="David Bekele" w:date="2021-12-02T14:04:00Z">
            <w:rPr>
              <w:rFonts w:ascii="Times New Roman" w:eastAsia="Times New Roman" w:hAnsi="Times New Roman" w:cs="Times New Roman"/>
              <w:color w:val="000000"/>
              <w:sz w:val="24"/>
              <w:szCs w:val="24"/>
            </w:rPr>
          </w:rPrChange>
        </w:rPr>
        <w:t>it can be said that world events create slight differences in Crypto prices but do not make major changes.</w:t>
      </w:r>
      <w:ins w:id="432" w:author="David Bekele" w:date="2021-12-02T11:40:00Z">
        <w:r w:rsidR="00FF37E5" w:rsidRPr="006B3F8C">
          <w:rPr>
            <w:rFonts w:ascii="Times New Roman" w:eastAsia="Times New Roman" w:hAnsi="Times New Roman" w:cs="Times New Roman"/>
            <w:color w:val="000000"/>
            <w:sz w:val="24"/>
            <w:szCs w:val="24"/>
            <w:rPrChange w:id="433" w:author="David Bekele" w:date="2021-12-02T14:04:00Z">
              <w:rPr>
                <w:rFonts w:ascii="Times New Roman" w:eastAsia="Times New Roman" w:hAnsi="Times New Roman" w:cs="Times New Roman"/>
                <w:color w:val="000000"/>
                <w:sz w:val="24"/>
                <w:szCs w:val="24"/>
              </w:rPr>
            </w:rPrChange>
          </w:rPr>
          <w:t xml:space="preserve"> </w:t>
        </w:r>
        <w:r w:rsidR="00FF37E5" w:rsidRPr="006B3F8C">
          <w:rPr>
            <w:rFonts w:ascii="Times New Roman" w:eastAsia="Times New Roman" w:hAnsi="Times New Roman" w:cs="Times New Roman"/>
            <w:color w:val="000000"/>
            <w:sz w:val="24"/>
            <w:szCs w:val="24"/>
            <w:rPrChange w:id="434" w:author="David Bekele" w:date="2021-12-02T14:04:00Z">
              <w:rPr>
                <w:rFonts w:ascii="Times New Roman" w:eastAsia="Times New Roman" w:hAnsi="Times New Roman" w:cs="Times New Roman"/>
                <w:color w:val="000000"/>
                <w:sz w:val="24"/>
                <w:szCs w:val="24"/>
              </w:rPr>
            </w:rPrChange>
          </w:rPr>
          <w:lastRenderedPageBreak/>
          <w:t>Although, these changes</w:t>
        </w:r>
      </w:ins>
      <w:ins w:id="435" w:author="David Bekele" w:date="2021-12-02T11:46:00Z">
        <w:r w:rsidR="0074786E" w:rsidRPr="006B3F8C">
          <w:rPr>
            <w:rFonts w:ascii="Times New Roman" w:eastAsia="Times New Roman" w:hAnsi="Times New Roman" w:cs="Times New Roman"/>
            <w:color w:val="000000"/>
            <w:sz w:val="24"/>
            <w:szCs w:val="24"/>
            <w:rPrChange w:id="436" w:author="David Bekele" w:date="2021-12-02T14:04:00Z">
              <w:rPr>
                <w:rFonts w:ascii="Times New Roman" w:eastAsia="Times New Roman" w:hAnsi="Times New Roman" w:cs="Times New Roman"/>
                <w:color w:val="000000"/>
                <w:sz w:val="24"/>
                <w:szCs w:val="24"/>
              </w:rPr>
            </w:rPrChange>
          </w:rPr>
          <w:t xml:space="preserve"> could </w:t>
        </w:r>
      </w:ins>
      <w:ins w:id="437" w:author="David Bekele" w:date="2021-12-02T11:47:00Z">
        <w:r w:rsidR="0074786E" w:rsidRPr="006B3F8C">
          <w:rPr>
            <w:rFonts w:ascii="Times New Roman" w:eastAsia="Times New Roman" w:hAnsi="Times New Roman" w:cs="Times New Roman"/>
            <w:color w:val="000000"/>
            <w:sz w:val="24"/>
            <w:szCs w:val="24"/>
            <w:rPrChange w:id="438" w:author="David Bekele" w:date="2021-12-02T14:04:00Z">
              <w:rPr>
                <w:rFonts w:ascii="Times New Roman" w:eastAsia="Times New Roman" w:hAnsi="Times New Roman" w:cs="Times New Roman"/>
                <w:color w:val="000000"/>
                <w:sz w:val="24"/>
                <w:szCs w:val="24"/>
              </w:rPr>
            </w:rPrChange>
          </w:rPr>
          <w:t>benefit</w:t>
        </w:r>
      </w:ins>
      <w:ins w:id="439" w:author="David Bekele" w:date="2021-12-02T11:46:00Z">
        <w:r w:rsidR="0074786E" w:rsidRPr="006B3F8C">
          <w:rPr>
            <w:rFonts w:ascii="Times New Roman" w:eastAsia="Times New Roman" w:hAnsi="Times New Roman" w:cs="Times New Roman"/>
            <w:color w:val="000000"/>
            <w:sz w:val="24"/>
            <w:szCs w:val="24"/>
            <w:rPrChange w:id="440" w:author="David Bekele" w:date="2021-12-02T14:04:00Z">
              <w:rPr>
                <w:rFonts w:ascii="Times New Roman" w:eastAsia="Times New Roman" w:hAnsi="Times New Roman" w:cs="Times New Roman"/>
                <w:color w:val="000000"/>
                <w:sz w:val="24"/>
                <w:szCs w:val="24"/>
              </w:rPr>
            </w:rPrChange>
          </w:rPr>
          <w:t xml:space="preserve"> those w</w:t>
        </w:r>
      </w:ins>
      <w:ins w:id="441" w:author="David Bekele" w:date="2021-12-02T11:47:00Z">
        <w:r w:rsidR="0074786E" w:rsidRPr="006B3F8C">
          <w:rPr>
            <w:rFonts w:ascii="Times New Roman" w:eastAsia="Times New Roman" w:hAnsi="Times New Roman" w:cs="Times New Roman"/>
            <w:color w:val="000000"/>
            <w:sz w:val="24"/>
            <w:szCs w:val="24"/>
            <w:rPrChange w:id="442" w:author="David Bekele" w:date="2021-12-02T14:04:00Z">
              <w:rPr>
                <w:rFonts w:ascii="Times New Roman" w:eastAsia="Times New Roman" w:hAnsi="Times New Roman" w:cs="Times New Roman"/>
                <w:color w:val="000000"/>
                <w:sz w:val="24"/>
                <w:szCs w:val="24"/>
              </w:rPr>
            </w:rPrChange>
          </w:rPr>
          <w:t>ho</w:t>
        </w:r>
      </w:ins>
      <w:ins w:id="443" w:author="David Bekele" w:date="2021-12-02T11:46:00Z">
        <w:r w:rsidR="0074786E" w:rsidRPr="006B3F8C">
          <w:rPr>
            <w:rFonts w:ascii="Times New Roman" w:eastAsia="Times New Roman" w:hAnsi="Times New Roman" w:cs="Times New Roman"/>
            <w:color w:val="000000"/>
            <w:sz w:val="24"/>
            <w:szCs w:val="24"/>
            <w:rPrChange w:id="444" w:author="David Bekele" w:date="2021-12-02T14:04:00Z">
              <w:rPr>
                <w:rFonts w:ascii="Times New Roman" w:eastAsia="Times New Roman" w:hAnsi="Times New Roman" w:cs="Times New Roman"/>
                <w:color w:val="000000"/>
                <w:sz w:val="24"/>
                <w:szCs w:val="24"/>
              </w:rPr>
            </w:rPrChange>
          </w:rPr>
          <w:t xml:space="preserve"> are </w:t>
        </w:r>
      </w:ins>
      <w:ins w:id="445" w:author="David Bekele" w:date="2021-12-02T11:47:00Z">
        <w:r w:rsidR="0074786E" w:rsidRPr="006B3F8C">
          <w:rPr>
            <w:rFonts w:ascii="Times New Roman" w:eastAsia="Times New Roman" w:hAnsi="Times New Roman" w:cs="Times New Roman"/>
            <w:color w:val="000000"/>
            <w:sz w:val="24"/>
            <w:szCs w:val="24"/>
            <w:rPrChange w:id="446" w:author="David Bekele" w:date="2021-12-02T14:04:00Z">
              <w:rPr>
                <w:rFonts w:ascii="Times New Roman" w:eastAsia="Times New Roman" w:hAnsi="Times New Roman" w:cs="Times New Roman"/>
                <w:color w:val="000000"/>
                <w:sz w:val="24"/>
                <w:szCs w:val="24"/>
              </w:rPr>
            </w:rPrChange>
          </w:rPr>
          <w:t>interested</w:t>
        </w:r>
      </w:ins>
      <w:ins w:id="447" w:author="David Bekele" w:date="2021-12-02T11:46:00Z">
        <w:r w:rsidR="0074786E" w:rsidRPr="006B3F8C">
          <w:rPr>
            <w:rFonts w:ascii="Times New Roman" w:eastAsia="Times New Roman" w:hAnsi="Times New Roman" w:cs="Times New Roman"/>
            <w:color w:val="000000"/>
            <w:sz w:val="24"/>
            <w:szCs w:val="24"/>
            <w:rPrChange w:id="448" w:author="David Bekele" w:date="2021-12-02T14:04:00Z">
              <w:rPr>
                <w:rFonts w:ascii="Times New Roman" w:eastAsia="Times New Roman" w:hAnsi="Times New Roman" w:cs="Times New Roman"/>
                <w:color w:val="000000"/>
                <w:sz w:val="24"/>
                <w:szCs w:val="24"/>
              </w:rPr>
            </w:rPrChange>
          </w:rPr>
          <w:t xml:space="preserve"> in investment into different </w:t>
        </w:r>
      </w:ins>
      <w:ins w:id="449" w:author="David Bekele" w:date="2021-12-02T11:47:00Z">
        <w:r w:rsidR="0074786E" w:rsidRPr="006B3F8C">
          <w:rPr>
            <w:rFonts w:ascii="Times New Roman" w:eastAsia="Times New Roman" w:hAnsi="Times New Roman" w:cs="Times New Roman"/>
            <w:color w:val="000000"/>
            <w:sz w:val="24"/>
            <w:szCs w:val="24"/>
            <w:rPrChange w:id="450" w:author="David Bekele" w:date="2021-12-02T14:04:00Z">
              <w:rPr>
                <w:rFonts w:ascii="Times New Roman" w:eastAsia="Times New Roman" w:hAnsi="Times New Roman" w:cs="Times New Roman"/>
                <w:color w:val="000000"/>
                <w:sz w:val="24"/>
                <w:szCs w:val="24"/>
              </w:rPr>
            </w:rPrChange>
          </w:rPr>
          <w:t>crypto</w:t>
        </w:r>
      </w:ins>
      <w:ins w:id="451" w:author="David Bekele" w:date="2021-12-02T11:46:00Z">
        <w:r w:rsidR="0074786E" w:rsidRPr="006B3F8C">
          <w:rPr>
            <w:rFonts w:ascii="Times New Roman" w:eastAsia="Times New Roman" w:hAnsi="Times New Roman" w:cs="Times New Roman"/>
            <w:color w:val="000000"/>
            <w:sz w:val="24"/>
            <w:szCs w:val="24"/>
            <w:rPrChange w:id="452" w:author="David Bekele" w:date="2021-12-02T14:04:00Z">
              <w:rPr>
                <w:rFonts w:ascii="Times New Roman" w:eastAsia="Times New Roman" w:hAnsi="Times New Roman" w:cs="Times New Roman"/>
                <w:color w:val="000000"/>
                <w:sz w:val="24"/>
                <w:szCs w:val="24"/>
              </w:rPr>
            </w:rPrChange>
          </w:rPr>
          <w:t xml:space="preserve"> stock. Having </w:t>
        </w:r>
      </w:ins>
      <w:ins w:id="453" w:author="David Bekele" w:date="2021-12-02T11:47:00Z">
        <w:r w:rsidR="0074786E" w:rsidRPr="006B3F8C">
          <w:rPr>
            <w:rFonts w:ascii="Times New Roman" w:eastAsia="Times New Roman" w:hAnsi="Times New Roman" w:cs="Times New Roman"/>
            <w:color w:val="000000"/>
            <w:sz w:val="24"/>
            <w:szCs w:val="24"/>
            <w:rPrChange w:id="454" w:author="David Bekele" w:date="2021-12-02T14:04:00Z">
              <w:rPr>
                <w:rFonts w:ascii="Times New Roman" w:eastAsia="Times New Roman" w:hAnsi="Times New Roman" w:cs="Times New Roman"/>
                <w:color w:val="000000"/>
                <w:sz w:val="24"/>
                <w:szCs w:val="24"/>
              </w:rPr>
            </w:rPrChange>
          </w:rPr>
          <w:t>adequate</w:t>
        </w:r>
      </w:ins>
      <w:ins w:id="455" w:author="David Bekele" w:date="2021-12-02T11:46:00Z">
        <w:r w:rsidR="0074786E" w:rsidRPr="006B3F8C">
          <w:rPr>
            <w:rFonts w:ascii="Times New Roman" w:eastAsia="Times New Roman" w:hAnsi="Times New Roman" w:cs="Times New Roman"/>
            <w:color w:val="000000"/>
            <w:sz w:val="24"/>
            <w:szCs w:val="24"/>
            <w:rPrChange w:id="456" w:author="David Bekele" w:date="2021-12-02T14:04:00Z">
              <w:rPr>
                <w:rFonts w:ascii="Times New Roman" w:eastAsia="Times New Roman" w:hAnsi="Times New Roman" w:cs="Times New Roman"/>
                <w:color w:val="000000"/>
                <w:sz w:val="24"/>
                <w:szCs w:val="24"/>
              </w:rPr>
            </w:rPrChange>
          </w:rPr>
          <w:t xml:space="preserve"> </w:t>
        </w:r>
      </w:ins>
      <w:ins w:id="457" w:author="David Bekele" w:date="2021-12-02T11:47:00Z">
        <w:r w:rsidR="0074786E" w:rsidRPr="006B3F8C">
          <w:rPr>
            <w:rFonts w:ascii="Times New Roman" w:eastAsia="Times New Roman" w:hAnsi="Times New Roman" w:cs="Times New Roman"/>
            <w:color w:val="000000"/>
            <w:sz w:val="24"/>
            <w:szCs w:val="24"/>
            <w:rPrChange w:id="458" w:author="David Bekele" w:date="2021-12-02T14:04:00Z">
              <w:rPr>
                <w:rFonts w:ascii="Times New Roman" w:eastAsia="Times New Roman" w:hAnsi="Times New Roman" w:cs="Times New Roman"/>
                <w:color w:val="000000"/>
                <w:sz w:val="24"/>
                <w:szCs w:val="24"/>
              </w:rPr>
            </w:rPrChange>
          </w:rPr>
          <w:t>knowledge</w:t>
        </w:r>
      </w:ins>
      <w:ins w:id="459" w:author="David Bekele" w:date="2021-12-02T11:46:00Z">
        <w:r w:rsidR="0074786E" w:rsidRPr="006B3F8C">
          <w:rPr>
            <w:rFonts w:ascii="Times New Roman" w:eastAsia="Times New Roman" w:hAnsi="Times New Roman" w:cs="Times New Roman"/>
            <w:color w:val="000000"/>
            <w:sz w:val="24"/>
            <w:szCs w:val="24"/>
            <w:rPrChange w:id="460" w:author="David Bekele" w:date="2021-12-02T14:04:00Z">
              <w:rPr>
                <w:rFonts w:ascii="Times New Roman" w:eastAsia="Times New Roman" w:hAnsi="Times New Roman" w:cs="Times New Roman"/>
                <w:color w:val="000000"/>
                <w:sz w:val="24"/>
                <w:szCs w:val="24"/>
              </w:rPr>
            </w:rPrChange>
          </w:rPr>
          <w:t xml:space="preserve"> of world events happening can</w:t>
        </w:r>
      </w:ins>
      <w:ins w:id="461" w:author="David Bekele" w:date="2021-12-02T11:47:00Z">
        <w:r w:rsidR="0074786E" w:rsidRPr="006B3F8C">
          <w:rPr>
            <w:rFonts w:ascii="Times New Roman" w:eastAsia="Times New Roman" w:hAnsi="Times New Roman" w:cs="Times New Roman"/>
            <w:color w:val="000000"/>
            <w:sz w:val="24"/>
            <w:szCs w:val="24"/>
            <w:rPrChange w:id="462" w:author="David Bekele" w:date="2021-12-02T14:04:00Z">
              <w:rPr>
                <w:rFonts w:ascii="Times New Roman" w:eastAsia="Times New Roman" w:hAnsi="Times New Roman" w:cs="Times New Roman"/>
                <w:color w:val="000000"/>
                <w:sz w:val="24"/>
                <w:szCs w:val="24"/>
              </w:rPr>
            </w:rPrChange>
          </w:rPr>
          <w:t xml:space="preserve"> give such </w:t>
        </w:r>
      </w:ins>
      <w:ins w:id="463" w:author="David Bekele" w:date="2021-12-02T11:48:00Z">
        <w:r w:rsidR="0074786E" w:rsidRPr="006B3F8C">
          <w:rPr>
            <w:rFonts w:ascii="Times New Roman" w:eastAsia="Times New Roman" w:hAnsi="Times New Roman" w:cs="Times New Roman"/>
            <w:color w:val="000000"/>
            <w:sz w:val="24"/>
            <w:szCs w:val="24"/>
            <w:rPrChange w:id="464" w:author="David Bekele" w:date="2021-12-02T14:04:00Z">
              <w:rPr>
                <w:rFonts w:ascii="Times New Roman" w:eastAsia="Times New Roman" w:hAnsi="Times New Roman" w:cs="Times New Roman"/>
                <w:color w:val="000000"/>
                <w:sz w:val="24"/>
                <w:szCs w:val="24"/>
              </w:rPr>
            </w:rPrChange>
          </w:rPr>
          <w:t>investors</w:t>
        </w:r>
      </w:ins>
      <w:ins w:id="465" w:author="David Bekele" w:date="2021-12-02T11:47:00Z">
        <w:r w:rsidR="0074786E" w:rsidRPr="006B3F8C">
          <w:rPr>
            <w:rFonts w:ascii="Times New Roman" w:eastAsia="Times New Roman" w:hAnsi="Times New Roman" w:cs="Times New Roman"/>
            <w:color w:val="000000"/>
            <w:sz w:val="24"/>
            <w:szCs w:val="24"/>
            <w:rPrChange w:id="466" w:author="David Bekele" w:date="2021-12-02T14:04:00Z">
              <w:rPr>
                <w:rFonts w:ascii="Times New Roman" w:eastAsia="Times New Roman" w:hAnsi="Times New Roman" w:cs="Times New Roman"/>
                <w:color w:val="000000"/>
                <w:sz w:val="24"/>
                <w:szCs w:val="24"/>
              </w:rPr>
            </w:rPrChange>
          </w:rPr>
          <w:t xml:space="preserve"> an edge in the market on if such dips and increases would actually happen.</w:t>
        </w:r>
      </w:ins>
      <w:ins w:id="467" w:author="David Bekele" w:date="2021-12-02T11:48:00Z">
        <w:r w:rsidR="0074786E" w:rsidRPr="006B3F8C">
          <w:rPr>
            <w:rFonts w:ascii="Times New Roman" w:eastAsia="Times New Roman" w:hAnsi="Times New Roman" w:cs="Times New Roman"/>
            <w:color w:val="000000"/>
            <w:sz w:val="24"/>
            <w:szCs w:val="24"/>
            <w:rPrChange w:id="468" w:author="David Bekele" w:date="2021-12-02T14:04:00Z">
              <w:rPr>
                <w:rFonts w:ascii="Times New Roman" w:eastAsia="Times New Roman" w:hAnsi="Times New Roman" w:cs="Times New Roman"/>
                <w:color w:val="000000"/>
                <w:sz w:val="24"/>
                <w:szCs w:val="24"/>
              </w:rPr>
            </w:rPrChange>
          </w:rPr>
          <w:t xml:space="preserve"> GameStop Short squeeze is </w:t>
        </w:r>
      </w:ins>
      <w:ins w:id="469" w:author="David Bekele" w:date="2021-12-02T11:49:00Z">
        <w:r w:rsidR="0074786E" w:rsidRPr="006B3F8C">
          <w:rPr>
            <w:rFonts w:ascii="Times New Roman" w:eastAsia="Times New Roman" w:hAnsi="Times New Roman" w:cs="Times New Roman"/>
            <w:color w:val="000000"/>
            <w:sz w:val="24"/>
            <w:szCs w:val="24"/>
            <w:rPrChange w:id="470" w:author="David Bekele" w:date="2021-12-02T14:04:00Z">
              <w:rPr>
                <w:rFonts w:ascii="Times New Roman" w:eastAsia="Times New Roman" w:hAnsi="Times New Roman" w:cs="Times New Roman"/>
                <w:color w:val="000000"/>
                <w:sz w:val="24"/>
                <w:szCs w:val="24"/>
              </w:rPr>
            </w:rPrChange>
          </w:rPr>
          <w:t>evidence</w:t>
        </w:r>
      </w:ins>
      <w:ins w:id="471" w:author="David Bekele" w:date="2021-12-02T11:48:00Z">
        <w:r w:rsidR="0074786E" w:rsidRPr="006B3F8C">
          <w:rPr>
            <w:rFonts w:ascii="Times New Roman" w:eastAsia="Times New Roman" w:hAnsi="Times New Roman" w:cs="Times New Roman"/>
            <w:color w:val="000000"/>
            <w:sz w:val="24"/>
            <w:szCs w:val="24"/>
            <w:rPrChange w:id="472" w:author="David Bekele" w:date="2021-12-02T14:04:00Z">
              <w:rPr>
                <w:rFonts w:ascii="Times New Roman" w:eastAsia="Times New Roman" w:hAnsi="Times New Roman" w:cs="Times New Roman"/>
                <w:color w:val="000000"/>
                <w:sz w:val="24"/>
                <w:szCs w:val="24"/>
              </w:rPr>
            </w:rPrChange>
          </w:rPr>
          <w:t xml:space="preserve"> of this, as such a drastic increase in price has been greatly successful for short term investments. </w:t>
        </w:r>
      </w:ins>
      <w:ins w:id="473" w:author="David Bekele" w:date="2021-12-02T11:47:00Z">
        <w:r w:rsidR="0074786E" w:rsidRPr="006B3F8C">
          <w:rPr>
            <w:rFonts w:ascii="Times New Roman" w:eastAsia="Times New Roman" w:hAnsi="Times New Roman" w:cs="Times New Roman"/>
            <w:color w:val="000000"/>
            <w:sz w:val="24"/>
            <w:szCs w:val="24"/>
            <w:rPrChange w:id="474" w:author="David Bekele" w:date="2021-12-02T14:04:00Z">
              <w:rPr>
                <w:rFonts w:ascii="Times New Roman" w:eastAsia="Times New Roman" w:hAnsi="Times New Roman" w:cs="Times New Roman"/>
                <w:color w:val="000000"/>
                <w:sz w:val="24"/>
                <w:szCs w:val="24"/>
              </w:rPr>
            </w:rPrChange>
          </w:rPr>
          <w:t xml:space="preserve"> </w:t>
        </w:r>
      </w:ins>
      <w:del w:id="475" w:author="David Bekele" w:date="2021-12-02T11:47:00Z">
        <w:r w:rsidR="00D53BD6" w:rsidRPr="006B3F8C" w:rsidDel="0074786E">
          <w:rPr>
            <w:rFonts w:ascii="Times New Roman" w:eastAsia="Times New Roman" w:hAnsi="Times New Roman" w:cs="Times New Roman"/>
            <w:color w:val="000000"/>
            <w:sz w:val="24"/>
            <w:szCs w:val="24"/>
            <w:rPrChange w:id="476" w:author="David Bekele" w:date="2021-12-02T14:04:00Z">
              <w:rPr>
                <w:rFonts w:ascii="Times New Roman" w:eastAsia="Times New Roman" w:hAnsi="Times New Roman" w:cs="Times New Roman"/>
                <w:color w:val="000000"/>
                <w:sz w:val="24"/>
                <w:szCs w:val="24"/>
              </w:rPr>
            </w:rPrChange>
          </w:rPr>
          <w:delText xml:space="preserve"> </w:delText>
        </w:r>
      </w:del>
    </w:p>
    <w:p w14:paraId="03540214" w14:textId="7AE3321C" w:rsidR="00D53BD6" w:rsidRPr="006B3F8C" w:rsidRDefault="00D53BD6" w:rsidP="00672FC4">
      <w:pPr>
        <w:spacing w:line="480" w:lineRule="auto"/>
        <w:rPr>
          <w:rFonts w:ascii="Times New Roman" w:eastAsia="Times New Roman" w:hAnsi="Times New Roman" w:cs="Times New Roman"/>
          <w:b/>
          <w:bCs/>
          <w:color w:val="000000"/>
          <w:sz w:val="28"/>
          <w:szCs w:val="28"/>
          <w:u w:val="single"/>
          <w:rPrChange w:id="477" w:author="David Bekele" w:date="2021-12-02T14:05:00Z">
            <w:rPr>
              <w:rFonts w:ascii="Times New Roman" w:eastAsia="Times New Roman" w:hAnsi="Times New Roman" w:cs="Times New Roman"/>
              <w:b/>
              <w:bCs/>
              <w:color w:val="000000"/>
              <w:sz w:val="24"/>
              <w:szCs w:val="24"/>
              <w:u w:val="single"/>
            </w:rPr>
          </w:rPrChange>
        </w:rPr>
        <w:pPrChange w:id="478" w:author="David Bekele" w:date="2021-12-02T14:13:00Z">
          <w:pPr>
            <w:spacing w:line="480" w:lineRule="auto"/>
          </w:pPr>
        </w:pPrChange>
      </w:pPr>
      <w:r w:rsidRPr="006B3F8C">
        <w:rPr>
          <w:rFonts w:ascii="Times New Roman" w:eastAsia="Times New Roman" w:hAnsi="Times New Roman" w:cs="Times New Roman"/>
          <w:b/>
          <w:bCs/>
          <w:color w:val="000000"/>
          <w:sz w:val="28"/>
          <w:szCs w:val="28"/>
          <w:u w:val="single"/>
          <w:rPrChange w:id="479" w:author="David Bekele" w:date="2021-12-02T14:05:00Z">
            <w:rPr>
              <w:rFonts w:ascii="Times New Roman" w:eastAsia="Times New Roman" w:hAnsi="Times New Roman" w:cs="Times New Roman"/>
              <w:b/>
              <w:bCs/>
              <w:color w:val="000000"/>
              <w:sz w:val="24"/>
              <w:szCs w:val="24"/>
              <w:u w:val="single"/>
            </w:rPr>
          </w:rPrChange>
        </w:rPr>
        <w:t xml:space="preserve">Conclusion </w:t>
      </w:r>
    </w:p>
    <w:p w14:paraId="51F41FDD" w14:textId="08B15F82" w:rsidR="00BC5F1E" w:rsidRPr="006B3F8C" w:rsidDel="00C24549" w:rsidRDefault="00D53BD6" w:rsidP="00672FC4">
      <w:pPr>
        <w:spacing w:line="480" w:lineRule="auto"/>
        <w:rPr>
          <w:del w:id="480" w:author="David Bekele" w:date="2021-12-02T14:09:00Z"/>
          <w:rFonts w:ascii="Times New Roman" w:eastAsia="Times New Roman" w:hAnsi="Times New Roman" w:cs="Times New Roman"/>
          <w:color w:val="000000"/>
          <w:sz w:val="24"/>
          <w:szCs w:val="24"/>
          <w:rPrChange w:id="481" w:author="David Bekele" w:date="2021-12-02T14:04:00Z">
            <w:rPr>
              <w:del w:id="482" w:author="David Bekele" w:date="2021-12-02T14:09:00Z"/>
              <w:rFonts w:ascii="Times New Roman" w:eastAsia="Times New Roman" w:hAnsi="Times New Roman" w:cs="Times New Roman"/>
              <w:color w:val="000000"/>
              <w:sz w:val="24"/>
              <w:szCs w:val="24"/>
            </w:rPr>
          </w:rPrChange>
        </w:rPr>
        <w:pPrChange w:id="483" w:author="David Bekele" w:date="2021-12-02T14:13:00Z">
          <w:pPr>
            <w:spacing w:line="480" w:lineRule="auto"/>
          </w:pPr>
        </w:pPrChange>
      </w:pPr>
      <w:r w:rsidRPr="0036304B">
        <w:rPr>
          <w:rFonts w:ascii="Times New Roman" w:eastAsia="Times New Roman" w:hAnsi="Times New Roman" w:cs="Times New Roman"/>
          <w:color w:val="000000"/>
          <w:sz w:val="24"/>
          <w:szCs w:val="24"/>
        </w:rPr>
        <w:t xml:space="preserve">Through this data analysis we find that there is a correlation between the rise and fall of different cryptocurrencies in how they react to both Ethereum and Bitcoin being bought and sold in a </w:t>
      </w:r>
      <w:r w:rsidR="00C77D74" w:rsidRPr="006B3F8C">
        <w:rPr>
          <w:rFonts w:ascii="Times New Roman" w:eastAsia="Times New Roman" w:hAnsi="Times New Roman" w:cs="Times New Roman"/>
          <w:color w:val="000000"/>
          <w:sz w:val="24"/>
          <w:szCs w:val="24"/>
          <w:rPrChange w:id="484" w:author="David Bekele" w:date="2021-12-02T14:04:00Z">
            <w:rPr>
              <w:rFonts w:ascii="Times New Roman" w:eastAsia="Times New Roman" w:hAnsi="Times New Roman" w:cs="Times New Roman"/>
              <w:color w:val="000000"/>
              <w:sz w:val="24"/>
              <w:szCs w:val="24"/>
            </w:rPr>
          </w:rPrChange>
        </w:rPr>
        <w:t>twelve-month</w:t>
      </w:r>
      <w:r w:rsidRPr="006B3F8C">
        <w:rPr>
          <w:rFonts w:ascii="Times New Roman" w:eastAsia="Times New Roman" w:hAnsi="Times New Roman" w:cs="Times New Roman"/>
          <w:color w:val="000000"/>
          <w:sz w:val="24"/>
          <w:szCs w:val="24"/>
          <w:rPrChange w:id="485" w:author="David Bekele" w:date="2021-12-02T14:04:00Z">
            <w:rPr>
              <w:rFonts w:ascii="Times New Roman" w:eastAsia="Times New Roman" w:hAnsi="Times New Roman" w:cs="Times New Roman"/>
              <w:color w:val="000000"/>
              <w:sz w:val="24"/>
              <w:szCs w:val="24"/>
            </w:rPr>
          </w:rPrChange>
        </w:rPr>
        <w:t xml:space="preserve"> period.</w:t>
      </w:r>
      <w:r w:rsidR="00C77D74" w:rsidRPr="006B3F8C">
        <w:rPr>
          <w:rFonts w:ascii="Times New Roman" w:eastAsia="Times New Roman" w:hAnsi="Times New Roman" w:cs="Times New Roman"/>
          <w:color w:val="000000"/>
          <w:sz w:val="24"/>
          <w:szCs w:val="24"/>
          <w:rPrChange w:id="486" w:author="David Bekele" w:date="2021-12-02T14:04:00Z">
            <w:rPr>
              <w:rFonts w:ascii="Times New Roman" w:eastAsia="Times New Roman" w:hAnsi="Times New Roman" w:cs="Times New Roman"/>
              <w:color w:val="000000"/>
              <w:sz w:val="24"/>
              <w:szCs w:val="24"/>
            </w:rPr>
          </w:rPrChange>
        </w:rPr>
        <w:t xml:space="preserve"> While for volume it is more sporadic but still following a similar trend despite major outliers.</w:t>
      </w:r>
      <w:r w:rsidR="00184CD0" w:rsidRPr="006B3F8C">
        <w:rPr>
          <w:rFonts w:ascii="Times New Roman" w:eastAsia="Times New Roman" w:hAnsi="Times New Roman" w:cs="Times New Roman"/>
          <w:color w:val="000000"/>
          <w:sz w:val="24"/>
          <w:szCs w:val="24"/>
          <w:rPrChange w:id="487" w:author="David Bekele" w:date="2021-12-02T14:04:00Z">
            <w:rPr>
              <w:rFonts w:ascii="Times New Roman" w:eastAsia="Times New Roman" w:hAnsi="Times New Roman" w:cs="Times New Roman"/>
              <w:color w:val="000000"/>
              <w:sz w:val="24"/>
              <w:szCs w:val="24"/>
            </w:rPr>
          </w:rPrChange>
        </w:rPr>
        <w:t xml:space="preserve"> Week and weekend show that there is only a slight difference in pricing between the averages, and with bitcoin being more insignificant difference.</w:t>
      </w:r>
      <w:r w:rsidR="00C04C82" w:rsidRPr="006B3F8C">
        <w:rPr>
          <w:rFonts w:ascii="Times New Roman" w:eastAsia="Times New Roman" w:hAnsi="Times New Roman" w:cs="Times New Roman"/>
          <w:color w:val="000000"/>
          <w:sz w:val="24"/>
          <w:szCs w:val="24"/>
          <w:rPrChange w:id="488" w:author="David Bekele" w:date="2021-12-02T14:04:00Z">
            <w:rPr>
              <w:rFonts w:ascii="Times New Roman" w:eastAsia="Times New Roman" w:hAnsi="Times New Roman" w:cs="Times New Roman"/>
              <w:color w:val="000000"/>
              <w:sz w:val="24"/>
              <w:szCs w:val="24"/>
            </w:rPr>
          </w:rPrChange>
        </w:rPr>
        <w:t xml:space="preserve"> Major world events have also shown to slightly effect the buy and sell events within both cryptocurrencies, with cheaper crypto currency’s (Ethereum) having more extreme changes. </w:t>
      </w:r>
      <w:r w:rsidR="00C04C82" w:rsidRPr="006B3F8C">
        <w:rPr>
          <w:rFonts w:ascii="Times New Roman" w:eastAsia="Times New Roman" w:hAnsi="Times New Roman" w:cs="Times New Roman"/>
          <w:color w:val="000000"/>
          <w:sz w:val="24"/>
          <w:szCs w:val="24"/>
          <w:rPrChange w:id="489" w:author="David Bekele" w:date="2021-12-02T14:04:00Z">
            <w:rPr>
              <w:rFonts w:ascii="Times New Roman" w:eastAsia="Times New Roman" w:hAnsi="Times New Roman" w:cs="Times New Roman"/>
              <w:color w:val="000000"/>
              <w:sz w:val="24"/>
              <w:szCs w:val="24"/>
            </w:rPr>
          </w:rPrChange>
        </w:rPr>
        <w:br/>
        <w:t xml:space="preserve"> </w:t>
      </w:r>
      <w:r w:rsidR="00C04C82" w:rsidRPr="006B3F8C">
        <w:rPr>
          <w:rFonts w:ascii="Times New Roman" w:eastAsia="Times New Roman" w:hAnsi="Times New Roman" w:cs="Times New Roman"/>
          <w:color w:val="000000"/>
          <w:sz w:val="24"/>
          <w:szCs w:val="24"/>
          <w:rPrChange w:id="490" w:author="David Bekele" w:date="2021-12-02T14:04:00Z">
            <w:rPr>
              <w:rFonts w:ascii="Times New Roman" w:eastAsia="Times New Roman" w:hAnsi="Times New Roman" w:cs="Times New Roman"/>
              <w:color w:val="000000"/>
              <w:sz w:val="24"/>
              <w:szCs w:val="24"/>
            </w:rPr>
          </w:rPrChange>
        </w:rPr>
        <w:tab/>
        <w:t>Some things to mention, the accuracy of this data analysis can be improved with the addition of starting the data collection in the beginning when these cryptocurrencies are first created. This is due to the bias made when data collecting, as the twelve-month period only covers during the major events of covid, and does not show such markets before this event.</w:t>
      </w:r>
      <w:r w:rsidR="000C5677" w:rsidRPr="006B3F8C">
        <w:rPr>
          <w:rFonts w:ascii="Times New Roman" w:eastAsia="Times New Roman" w:hAnsi="Times New Roman" w:cs="Times New Roman"/>
          <w:color w:val="000000"/>
          <w:sz w:val="24"/>
          <w:szCs w:val="24"/>
          <w:rPrChange w:id="491" w:author="David Bekele" w:date="2021-12-02T14:04:00Z">
            <w:rPr>
              <w:rFonts w:ascii="Times New Roman" w:eastAsia="Times New Roman" w:hAnsi="Times New Roman" w:cs="Times New Roman"/>
              <w:color w:val="000000"/>
              <w:sz w:val="24"/>
              <w:szCs w:val="24"/>
            </w:rPr>
          </w:rPrChange>
        </w:rPr>
        <w:t xml:space="preserve"> In addition, multiple different cryptocurrencies should be covered as well to be more accurate, as covering only two major cryptocurrencies (and only mentioning Dogecoin) can show major bias in the data.  </w:t>
      </w:r>
      <w:del w:id="492" w:author="David Bekele" w:date="2021-12-02T14:09:00Z">
        <w:r w:rsidR="00C04C82" w:rsidRPr="006B3F8C" w:rsidDel="00C24549">
          <w:rPr>
            <w:rFonts w:ascii="Times New Roman" w:eastAsia="Times New Roman" w:hAnsi="Times New Roman" w:cs="Times New Roman"/>
            <w:color w:val="000000"/>
            <w:sz w:val="24"/>
            <w:szCs w:val="24"/>
            <w:rPrChange w:id="493" w:author="David Bekele" w:date="2021-12-02T14:04:00Z">
              <w:rPr>
                <w:rFonts w:ascii="Times New Roman" w:eastAsia="Times New Roman" w:hAnsi="Times New Roman" w:cs="Times New Roman"/>
                <w:color w:val="000000"/>
                <w:sz w:val="24"/>
                <w:szCs w:val="24"/>
              </w:rPr>
            </w:rPrChange>
          </w:rPr>
          <w:delText xml:space="preserve"> </w:delText>
        </w:r>
      </w:del>
    </w:p>
    <w:p w14:paraId="4F4B202F" w14:textId="77777777" w:rsidR="000C5677" w:rsidDel="00C24549" w:rsidRDefault="000C5677" w:rsidP="00672FC4">
      <w:pPr>
        <w:rPr>
          <w:del w:id="494" w:author="David Bekele" w:date="2021-12-02T14:09:00Z"/>
        </w:rPr>
        <w:pPrChange w:id="495" w:author="David Bekele" w:date="2021-12-02T14:13:00Z">
          <w:pPr/>
        </w:pPrChange>
      </w:pPr>
    </w:p>
    <w:p w14:paraId="36CBA39E" w14:textId="77777777" w:rsidR="00973DDE" w:rsidRPr="00FE54B1" w:rsidDel="00C24549" w:rsidRDefault="00973DDE" w:rsidP="00672FC4">
      <w:pPr>
        <w:rPr>
          <w:del w:id="496" w:author="David Bekele" w:date="2021-12-02T14:09:00Z"/>
        </w:rPr>
        <w:pPrChange w:id="497" w:author="David Bekele" w:date="2021-12-02T14:13:00Z">
          <w:pPr/>
        </w:pPrChange>
      </w:pPr>
    </w:p>
    <w:p w14:paraId="1C20028D" w14:textId="77777777" w:rsidR="005C43BE" w:rsidDel="00C24549" w:rsidRDefault="005C43BE" w:rsidP="00672FC4">
      <w:pPr>
        <w:rPr>
          <w:del w:id="498" w:author="David Bekele" w:date="2021-12-02T14:09:00Z"/>
        </w:rPr>
        <w:pPrChange w:id="499" w:author="David Bekele" w:date="2021-12-02T14:13:00Z">
          <w:pPr/>
        </w:pPrChange>
      </w:pPr>
    </w:p>
    <w:p w14:paraId="46651E11" w14:textId="179B2ABF" w:rsidR="007D51E3" w:rsidDel="00C24549" w:rsidRDefault="007D51E3" w:rsidP="00672FC4">
      <w:pPr>
        <w:rPr>
          <w:del w:id="500" w:author="David Bekele" w:date="2021-12-02T14:09:00Z"/>
        </w:rPr>
        <w:pPrChange w:id="501" w:author="David Bekele" w:date="2021-12-02T14:13:00Z">
          <w:pPr/>
        </w:pPrChange>
      </w:pPr>
    </w:p>
    <w:p w14:paraId="5569E2BD" w14:textId="15DCC519" w:rsidR="002D37FC" w:rsidDel="0074786E" w:rsidRDefault="002D37FC" w:rsidP="00672FC4">
      <w:pPr>
        <w:spacing w:after="0" w:line="240" w:lineRule="auto"/>
        <w:rPr>
          <w:del w:id="502" w:author="David Bekele" w:date="2021-12-02T11:49:00Z"/>
          <w:rFonts w:ascii="Times New Roman" w:eastAsia="Times New Roman" w:hAnsi="Times New Roman" w:cs="Times New Roman"/>
          <w:b/>
          <w:bCs/>
          <w:sz w:val="24"/>
          <w:szCs w:val="24"/>
          <w:u w:val="single"/>
        </w:rPr>
        <w:pPrChange w:id="503" w:author="David Bekele" w:date="2021-12-02T14:13:00Z">
          <w:pPr>
            <w:spacing w:after="0" w:line="240" w:lineRule="auto"/>
          </w:pPr>
        </w:pPrChange>
      </w:pPr>
    </w:p>
    <w:p w14:paraId="6E51BCEA" w14:textId="3D1D2851" w:rsidR="002D37FC" w:rsidDel="00E3274A" w:rsidRDefault="002D37FC" w:rsidP="00672FC4">
      <w:pPr>
        <w:spacing w:after="0" w:line="240" w:lineRule="auto"/>
        <w:rPr>
          <w:del w:id="504" w:author="David Bekele" w:date="2021-12-02T11:49:00Z"/>
          <w:rFonts w:ascii="Times New Roman" w:eastAsia="Times New Roman" w:hAnsi="Times New Roman" w:cs="Times New Roman"/>
          <w:b/>
          <w:bCs/>
          <w:sz w:val="24"/>
          <w:szCs w:val="24"/>
          <w:u w:val="single"/>
        </w:rPr>
        <w:pPrChange w:id="505" w:author="David Bekele" w:date="2021-12-02T14:13:00Z">
          <w:pPr>
            <w:spacing w:after="0" w:line="240" w:lineRule="auto"/>
          </w:pPr>
        </w:pPrChange>
      </w:pPr>
    </w:p>
    <w:p w14:paraId="52D4A33F" w14:textId="1B196C3A" w:rsidR="006B0456" w:rsidDel="006B3F8C" w:rsidRDefault="006B0456" w:rsidP="00672FC4">
      <w:pPr>
        <w:spacing w:after="0" w:line="240" w:lineRule="auto"/>
        <w:rPr>
          <w:del w:id="506" w:author="David Bekele" w:date="2021-12-02T11:49:00Z"/>
          <w:rFonts w:ascii="Times New Roman" w:eastAsia="Times New Roman" w:hAnsi="Times New Roman" w:cs="Times New Roman"/>
          <w:b/>
          <w:bCs/>
          <w:sz w:val="24"/>
          <w:szCs w:val="24"/>
          <w:u w:val="single"/>
        </w:rPr>
        <w:pPrChange w:id="507" w:author="David Bekele" w:date="2021-12-02T14:13:00Z">
          <w:pPr>
            <w:spacing w:after="0" w:line="240" w:lineRule="auto"/>
          </w:pPr>
        </w:pPrChange>
      </w:pPr>
    </w:p>
    <w:p w14:paraId="39599C6D" w14:textId="77777777" w:rsidR="006B3F8C" w:rsidRDefault="006B3F8C" w:rsidP="00672FC4">
      <w:pPr>
        <w:spacing w:line="480" w:lineRule="auto"/>
        <w:rPr>
          <w:ins w:id="508" w:author="David Bekele" w:date="2021-12-02T14:05:00Z"/>
          <w:rFonts w:ascii="Times New Roman" w:eastAsia="Times New Roman" w:hAnsi="Times New Roman" w:cs="Times New Roman"/>
          <w:b/>
          <w:bCs/>
          <w:sz w:val="24"/>
          <w:szCs w:val="24"/>
          <w:u w:val="single"/>
        </w:rPr>
        <w:pPrChange w:id="509" w:author="David Bekele" w:date="2021-12-02T14:13:00Z">
          <w:pPr>
            <w:spacing w:after="0" w:line="240" w:lineRule="auto"/>
          </w:pPr>
        </w:pPrChange>
      </w:pPr>
    </w:p>
    <w:p w14:paraId="66572DE9" w14:textId="430456D4" w:rsidR="006B0456" w:rsidDel="003D6B64" w:rsidRDefault="006B0456" w:rsidP="007D51E3">
      <w:pPr>
        <w:spacing w:after="0" w:line="240" w:lineRule="auto"/>
        <w:rPr>
          <w:del w:id="510" w:author="David Bekele" w:date="2021-12-02T11:49:00Z"/>
          <w:rFonts w:ascii="Times New Roman" w:eastAsia="Times New Roman" w:hAnsi="Times New Roman" w:cs="Times New Roman"/>
          <w:b/>
          <w:bCs/>
          <w:sz w:val="24"/>
          <w:szCs w:val="24"/>
          <w:u w:val="single"/>
        </w:rPr>
      </w:pPr>
    </w:p>
    <w:p w14:paraId="1883D2BE" w14:textId="143880B1" w:rsidR="003D6B64" w:rsidRDefault="003D6B64" w:rsidP="007D51E3">
      <w:pPr>
        <w:spacing w:after="0" w:line="240" w:lineRule="auto"/>
        <w:rPr>
          <w:ins w:id="511" w:author="David Bekele" w:date="2021-12-02T14:37:00Z"/>
          <w:rFonts w:ascii="Times New Roman" w:eastAsia="Times New Roman" w:hAnsi="Times New Roman" w:cs="Times New Roman"/>
          <w:b/>
          <w:bCs/>
          <w:sz w:val="24"/>
          <w:szCs w:val="24"/>
          <w:u w:val="single"/>
        </w:rPr>
      </w:pPr>
    </w:p>
    <w:p w14:paraId="0E875B34" w14:textId="7DEC8699" w:rsidR="003D6B64" w:rsidRDefault="003D6B64" w:rsidP="007D51E3">
      <w:pPr>
        <w:spacing w:after="0" w:line="240" w:lineRule="auto"/>
        <w:rPr>
          <w:ins w:id="512" w:author="David Bekele" w:date="2021-12-02T14:50:00Z"/>
          <w:rFonts w:ascii="Times New Roman" w:eastAsia="Times New Roman" w:hAnsi="Times New Roman" w:cs="Times New Roman"/>
          <w:b/>
          <w:bCs/>
          <w:sz w:val="24"/>
          <w:szCs w:val="24"/>
          <w:u w:val="single"/>
        </w:rPr>
      </w:pPr>
    </w:p>
    <w:p w14:paraId="75F48DFF" w14:textId="77777777" w:rsidR="00E76242" w:rsidRDefault="00E76242" w:rsidP="007D51E3">
      <w:pPr>
        <w:spacing w:after="0" w:line="240" w:lineRule="auto"/>
        <w:rPr>
          <w:ins w:id="513" w:author="David Bekele" w:date="2021-12-02T14:37:00Z"/>
          <w:rFonts w:ascii="Times New Roman" w:eastAsia="Times New Roman" w:hAnsi="Times New Roman" w:cs="Times New Roman"/>
          <w:b/>
          <w:bCs/>
          <w:sz w:val="24"/>
          <w:szCs w:val="24"/>
          <w:u w:val="single"/>
        </w:rPr>
      </w:pPr>
    </w:p>
    <w:p w14:paraId="5D0066EC" w14:textId="77777777" w:rsidR="006B0456" w:rsidDel="0074786E" w:rsidRDefault="006B0456" w:rsidP="007D51E3">
      <w:pPr>
        <w:spacing w:after="0" w:line="240" w:lineRule="auto"/>
        <w:rPr>
          <w:del w:id="514" w:author="David Bekele" w:date="2021-12-02T11:49:00Z"/>
          <w:rFonts w:ascii="Times New Roman" w:eastAsia="Times New Roman" w:hAnsi="Times New Roman" w:cs="Times New Roman"/>
          <w:b/>
          <w:bCs/>
          <w:sz w:val="24"/>
          <w:szCs w:val="24"/>
          <w:u w:val="single"/>
        </w:rPr>
      </w:pPr>
    </w:p>
    <w:p w14:paraId="125CFCD0" w14:textId="77777777" w:rsidR="006B0456" w:rsidDel="0074786E" w:rsidRDefault="006B0456" w:rsidP="007D51E3">
      <w:pPr>
        <w:spacing w:after="0" w:line="240" w:lineRule="auto"/>
        <w:rPr>
          <w:del w:id="515" w:author="David Bekele" w:date="2021-12-02T11:49:00Z"/>
          <w:rFonts w:ascii="Times New Roman" w:eastAsia="Times New Roman" w:hAnsi="Times New Roman" w:cs="Times New Roman"/>
          <w:b/>
          <w:bCs/>
          <w:sz w:val="24"/>
          <w:szCs w:val="24"/>
          <w:u w:val="single"/>
        </w:rPr>
      </w:pPr>
    </w:p>
    <w:p w14:paraId="14651671" w14:textId="77777777" w:rsidR="006B0456" w:rsidDel="0074786E" w:rsidRDefault="006B0456" w:rsidP="007D51E3">
      <w:pPr>
        <w:spacing w:after="0" w:line="240" w:lineRule="auto"/>
        <w:rPr>
          <w:del w:id="516" w:author="David Bekele" w:date="2021-12-02T11:49:00Z"/>
          <w:rFonts w:ascii="Times New Roman" w:eastAsia="Times New Roman" w:hAnsi="Times New Roman" w:cs="Times New Roman"/>
          <w:b/>
          <w:bCs/>
          <w:sz w:val="24"/>
          <w:szCs w:val="24"/>
          <w:u w:val="single"/>
        </w:rPr>
      </w:pPr>
    </w:p>
    <w:p w14:paraId="6C72CB59" w14:textId="77777777" w:rsidR="006B0456" w:rsidDel="0074786E" w:rsidRDefault="006B0456" w:rsidP="007D51E3">
      <w:pPr>
        <w:spacing w:after="0" w:line="240" w:lineRule="auto"/>
        <w:rPr>
          <w:del w:id="517" w:author="David Bekele" w:date="2021-12-02T11:49:00Z"/>
          <w:rFonts w:ascii="Times New Roman" w:eastAsia="Times New Roman" w:hAnsi="Times New Roman" w:cs="Times New Roman"/>
          <w:b/>
          <w:bCs/>
          <w:sz w:val="24"/>
          <w:szCs w:val="24"/>
          <w:u w:val="single"/>
        </w:rPr>
      </w:pPr>
    </w:p>
    <w:p w14:paraId="3349AAA0" w14:textId="77777777" w:rsidR="006B0456" w:rsidDel="0074786E" w:rsidRDefault="006B0456" w:rsidP="007D51E3">
      <w:pPr>
        <w:spacing w:after="0" w:line="240" w:lineRule="auto"/>
        <w:rPr>
          <w:del w:id="518" w:author="David Bekele" w:date="2021-12-02T11:49:00Z"/>
          <w:rFonts w:ascii="Times New Roman" w:eastAsia="Times New Roman" w:hAnsi="Times New Roman" w:cs="Times New Roman"/>
          <w:b/>
          <w:bCs/>
          <w:sz w:val="24"/>
          <w:szCs w:val="24"/>
          <w:u w:val="single"/>
        </w:rPr>
      </w:pPr>
    </w:p>
    <w:p w14:paraId="6CFD8DBC" w14:textId="77777777" w:rsidR="006B0456" w:rsidDel="0074786E" w:rsidRDefault="006B0456" w:rsidP="007D51E3">
      <w:pPr>
        <w:spacing w:after="0" w:line="240" w:lineRule="auto"/>
        <w:rPr>
          <w:del w:id="519" w:author="David Bekele" w:date="2021-12-02T11:49:00Z"/>
          <w:rFonts w:ascii="Times New Roman" w:eastAsia="Times New Roman" w:hAnsi="Times New Roman" w:cs="Times New Roman"/>
          <w:b/>
          <w:bCs/>
          <w:sz w:val="24"/>
          <w:szCs w:val="24"/>
          <w:u w:val="single"/>
        </w:rPr>
      </w:pPr>
    </w:p>
    <w:p w14:paraId="0B961F03" w14:textId="77777777" w:rsidR="006B0456" w:rsidDel="0074786E" w:rsidRDefault="006B0456" w:rsidP="007D51E3">
      <w:pPr>
        <w:spacing w:after="0" w:line="240" w:lineRule="auto"/>
        <w:rPr>
          <w:del w:id="520" w:author="David Bekele" w:date="2021-12-02T11:49:00Z"/>
          <w:rFonts w:ascii="Times New Roman" w:eastAsia="Times New Roman" w:hAnsi="Times New Roman" w:cs="Times New Roman"/>
          <w:b/>
          <w:bCs/>
          <w:sz w:val="24"/>
          <w:szCs w:val="24"/>
          <w:u w:val="single"/>
        </w:rPr>
      </w:pPr>
    </w:p>
    <w:p w14:paraId="7414B167" w14:textId="77777777" w:rsidR="006B0456" w:rsidDel="0074786E" w:rsidRDefault="006B0456" w:rsidP="007D51E3">
      <w:pPr>
        <w:spacing w:after="0" w:line="240" w:lineRule="auto"/>
        <w:rPr>
          <w:del w:id="521" w:author="David Bekele" w:date="2021-12-02T11:49:00Z"/>
          <w:rFonts w:ascii="Times New Roman" w:eastAsia="Times New Roman" w:hAnsi="Times New Roman" w:cs="Times New Roman"/>
          <w:b/>
          <w:bCs/>
          <w:sz w:val="24"/>
          <w:szCs w:val="24"/>
          <w:u w:val="single"/>
        </w:rPr>
      </w:pPr>
    </w:p>
    <w:p w14:paraId="23BCF584" w14:textId="77777777" w:rsidR="006B0456" w:rsidDel="0074786E" w:rsidRDefault="006B0456" w:rsidP="007D51E3">
      <w:pPr>
        <w:spacing w:after="0" w:line="240" w:lineRule="auto"/>
        <w:rPr>
          <w:del w:id="522" w:author="David Bekele" w:date="2021-12-02T11:49:00Z"/>
          <w:rFonts w:ascii="Times New Roman" w:eastAsia="Times New Roman" w:hAnsi="Times New Roman" w:cs="Times New Roman"/>
          <w:b/>
          <w:bCs/>
          <w:sz w:val="24"/>
          <w:szCs w:val="24"/>
          <w:u w:val="single"/>
        </w:rPr>
      </w:pPr>
    </w:p>
    <w:p w14:paraId="28ECBA23" w14:textId="77777777" w:rsidR="006B0456" w:rsidDel="0074786E" w:rsidRDefault="006B0456" w:rsidP="007D51E3">
      <w:pPr>
        <w:spacing w:after="0" w:line="240" w:lineRule="auto"/>
        <w:rPr>
          <w:del w:id="523" w:author="David Bekele" w:date="2021-12-02T11:49:00Z"/>
          <w:rFonts w:ascii="Times New Roman" w:eastAsia="Times New Roman" w:hAnsi="Times New Roman" w:cs="Times New Roman"/>
          <w:b/>
          <w:bCs/>
          <w:sz w:val="24"/>
          <w:szCs w:val="24"/>
          <w:u w:val="single"/>
        </w:rPr>
      </w:pPr>
    </w:p>
    <w:p w14:paraId="491C6D4F" w14:textId="77777777" w:rsidR="006B0456" w:rsidDel="0074786E" w:rsidRDefault="006B0456" w:rsidP="007D51E3">
      <w:pPr>
        <w:spacing w:after="0" w:line="240" w:lineRule="auto"/>
        <w:rPr>
          <w:del w:id="524" w:author="David Bekele" w:date="2021-12-02T11:49:00Z"/>
          <w:rFonts w:ascii="Times New Roman" w:eastAsia="Times New Roman" w:hAnsi="Times New Roman" w:cs="Times New Roman"/>
          <w:b/>
          <w:bCs/>
          <w:sz w:val="24"/>
          <w:szCs w:val="24"/>
          <w:u w:val="single"/>
        </w:rPr>
      </w:pPr>
    </w:p>
    <w:p w14:paraId="517D41E7" w14:textId="77777777" w:rsidR="006B0456" w:rsidDel="0074786E" w:rsidRDefault="006B0456" w:rsidP="007D51E3">
      <w:pPr>
        <w:spacing w:after="0" w:line="240" w:lineRule="auto"/>
        <w:rPr>
          <w:del w:id="525" w:author="David Bekele" w:date="2021-12-02T11:49:00Z"/>
          <w:rFonts w:ascii="Times New Roman" w:eastAsia="Times New Roman" w:hAnsi="Times New Roman" w:cs="Times New Roman"/>
          <w:b/>
          <w:bCs/>
          <w:sz w:val="24"/>
          <w:szCs w:val="24"/>
          <w:u w:val="single"/>
        </w:rPr>
      </w:pPr>
    </w:p>
    <w:p w14:paraId="7B4FFDAB" w14:textId="77777777" w:rsidR="006B0456" w:rsidDel="0074786E" w:rsidRDefault="006B0456" w:rsidP="007D51E3">
      <w:pPr>
        <w:spacing w:after="0" w:line="240" w:lineRule="auto"/>
        <w:rPr>
          <w:del w:id="526" w:author="David Bekele" w:date="2021-12-02T11:49:00Z"/>
          <w:rFonts w:ascii="Times New Roman" w:eastAsia="Times New Roman" w:hAnsi="Times New Roman" w:cs="Times New Roman"/>
          <w:b/>
          <w:bCs/>
          <w:sz w:val="24"/>
          <w:szCs w:val="24"/>
          <w:u w:val="single"/>
        </w:rPr>
      </w:pPr>
    </w:p>
    <w:p w14:paraId="581E93F6" w14:textId="77777777" w:rsidR="006B0456" w:rsidDel="0074786E" w:rsidRDefault="006B0456" w:rsidP="007D51E3">
      <w:pPr>
        <w:spacing w:after="0" w:line="240" w:lineRule="auto"/>
        <w:rPr>
          <w:del w:id="527" w:author="David Bekele" w:date="2021-12-02T11:49:00Z"/>
          <w:rFonts w:ascii="Times New Roman" w:eastAsia="Times New Roman" w:hAnsi="Times New Roman" w:cs="Times New Roman"/>
          <w:b/>
          <w:bCs/>
          <w:sz w:val="24"/>
          <w:szCs w:val="24"/>
          <w:u w:val="single"/>
        </w:rPr>
      </w:pPr>
    </w:p>
    <w:p w14:paraId="500FA3CF" w14:textId="77777777" w:rsidR="006B0456" w:rsidDel="0074786E" w:rsidRDefault="006B0456" w:rsidP="007D51E3">
      <w:pPr>
        <w:spacing w:after="0" w:line="240" w:lineRule="auto"/>
        <w:rPr>
          <w:del w:id="528" w:author="David Bekele" w:date="2021-12-02T11:49:00Z"/>
          <w:rFonts w:ascii="Times New Roman" w:eastAsia="Times New Roman" w:hAnsi="Times New Roman" w:cs="Times New Roman"/>
          <w:b/>
          <w:bCs/>
          <w:sz w:val="24"/>
          <w:szCs w:val="24"/>
          <w:u w:val="single"/>
        </w:rPr>
      </w:pPr>
    </w:p>
    <w:p w14:paraId="029F24D5" w14:textId="77777777" w:rsidR="006B0456" w:rsidDel="0074786E" w:rsidRDefault="006B0456" w:rsidP="007D51E3">
      <w:pPr>
        <w:spacing w:after="0" w:line="240" w:lineRule="auto"/>
        <w:rPr>
          <w:del w:id="529" w:author="David Bekele" w:date="2021-12-02T11:49:00Z"/>
          <w:rFonts w:ascii="Times New Roman" w:eastAsia="Times New Roman" w:hAnsi="Times New Roman" w:cs="Times New Roman"/>
          <w:b/>
          <w:bCs/>
          <w:sz w:val="24"/>
          <w:szCs w:val="24"/>
          <w:u w:val="single"/>
        </w:rPr>
      </w:pPr>
    </w:p>
    <w:p w14:paraId="0404F139" w14:textId="77777777" w:rsidR="006B0456" w:rsidDel="00E3274A" w:rsidRDefault="006B0456" w:rsidP="007D51E3">
      <w:pPr>
        <w:spacing w:after="0" w:line="240" w:lineRule="auto"/>
        <w:rPr>
          <w:del w:id="530" w:author="David Bekele" w:date="2021-12-02T13:38:00Z"/>
          <w:rFonts w:ascii="Times New Roman" w:eastAsia="Times New Roman" w:hAnsi="Times New Roman" w:cs="Times New Roman"/>
          <w:b/>
          <w:bCs/>
          <w:sz w:val="24"/>
          <w:szCs w:val="24"/>
          <w:u w:val="single"/>
        </w:rPr>
      </w:pPr>
    </w:p>
    <w:p w14:paraId="346EEB86" w14:textId="0FA2B57D" w:rsidR="006B0456" w:rsidDel="009F04A4" w:rsidRDefault="006B0456" w:rsidP="007D51E3">
      <w:pPr>
        <w:spacing w:after="0" w:line="240" w:lineRule="auto"/>
        <w:rPr>
          <w:del w:id="531" w:author="David Bekele" w:date="2021-12-01T21:35:00Z"/>
          <w:rFonts w:ascii="Times New Roman" w:eastAsia="Times New Roman" w:hAnsi="Times New Roman" w:cs="Times New Roman"/>
          <w:b/>
          <w:bCs/>
          <w:sz w:val="24"/>
          <w:szCs w:val="24"/>
          <w:u w:val="single"/>
        </w:rPr>
      </w:pPr>
    </w:p>
    <w:p w14:paraId="3D8AB2C8" w14:textId="77777777" w:rsidR="006B0456" w:rsidDel="009F04A4" w:rsidRDefault="006B0456" w:rsidP="007D51E3">
      <w:pPr>
        <w:spacing w:after="0" w:line="240" w:lineRule="auto"/>
        <w:rPr>
          <w:del w:id="532" w:author="David Bekele" w:date="2021-12-01T21:35:00Z"/>
          <w:rFonts w:ascii="Times New Roman" w:eastAsia="Times New Roman" w:hAnsi="Times New Roman" w:cs="Times New Roman"/>
          <w:b/>
          <w:bCs/>
          <w:sz w:val="24"/>
          <w:szCs w:val="24"/>
          <w:u w:val="single"/>
        </w:rPr>
      </w:pPr>
    </w:p>
    <w:p w14:paraId="5932B0EE" w14:textId="77777777" w:rsidR="006B0456" w:rsidDel="009F04A4" w:rsidRDefault="006B0456" w:rsidP="007D51E3">
      <w:pPr>
        <w:spacing w:after="0" w:line="240" w:lineRule="auto"/>
        <w:rPr>
          <w:del w:id="533" w:author="David Bekele" w:date="2021-12-01T21:35:00Z"/>
          <w:rFonts w:ascii="Times New Roman" w:eastAsia="Times New Roman" w:hAnsi="Times New Roman" w:cs="Times New Roman"/>
          <w:b/>
          <w:bCs/>
          <w:sz w:val="24"/>
          <w:szCs w:val="24"/>
          <w:u w:val="single"/>
        </w:rPr>
      </w:pPr>
    </w:p>
    <w:p w14:paraId="7559F0A4" w14:textId="77777777" w:rsidR="006B0456" w:rsidDel="009F04A4" w:rsidRDefault="006B0456" w:rsidP="007D51E3">
      <w:pPr>
        <w:spacing w:after="0" w:line="240" w:lineRule="auto"/>
        <w:rPr>
          <w:del w:id="534" w:author="David Bekele" w:date="2021-12-01T21:35:00Z"/>
          <w:rFonts w:ascii="Times New Roman" w:eastAsia="Times New Roman" w:hAnsi="Times New Roman" w:cs="Times New Roman"/>
          <w:b/>
          <w:bCs/>
          <w:sz w:val="24"/>
          <w:szCs w:val="24"/>
          <w:u w:val="single"/>
        </w:rPr>
      </w:pPr>
    </w:p>
    <w:p w14:paraId="22B900B4" w14:textId="77777777" w:rsidR="006B0456" w:rsidDel="009F04A4" w:rsidRDefault="006B0456" w:rsidP="007D51E3">
      <w:pPr>
        <w:spacing w:after="0" w:line="240" w:lineRule="auto"/>
        <w:rPr>
          <w:del w:id="535" w:author="David Bekele" w:date="2021-12-01T21:35:00Z"/>
          <w:rFonts w:ascii="Times New Roman" w:eastAsia="Times New Roman" w:hAnsi="Times New Roman" w:cs="Times New Roman"/>
          <w:b/>
          <w:bCs/>
          <w:sz w:val="24"/>
          <w:szCs w:val="24"/>
          <w:u w:val="single"/>
        </w:rPr>
      </w:pPr>
    </w:p>
    <w:p w14:paraId="3554E754" w14:textId="77777777" w:rsidR="006B0456" w:rsidDel="009F04A4" w:rsidRDefault="006B0456" w:rsidP="007D51E3">
      <w:pPr>
        <w:spacing w:after="0" w:line="240" w:lineRule="auto"/>
        <w:rPr>
          <w:del w:id="536" w:author="David Bekele" w:date="2021-12-01T21:35:00Z"/>
          <w:rFonts w:ascii="Times New Roman" w:eastAsia="Times New Roman" w:hAnsi="Times New Roman" w:cs="Times New Roman"/>
          <w:b/>
          <w:bCs/>
          <w:sz w:val="24"/>
          <w:szCs w:val="24"/>
          <w:u w:val="single"/>
        </w:rPr>
      </w:pPr>
    </w:p>
    <w:p w14:paraId="205AAD2C" w14:textId="77777777" w:rsidR="006B0456" w:rsidDel="009F04A4" w:rsidRDefault="006B0456" w:rsidP="007D51E3">
      <w:pPr>
        <w:spacing w:after="0" w:line="240" w:lineRule="auto"/>
        <w:rPr>
          <w:del w:id="537" w:author="David Bekele" w:date="2021-12-01T21:35:00Z"/>
          <w:rFonts w:ascii="Times New Roman" w:eastAsia="Times New Roman" w:hAnsi="Times New Roman" w:cs="Times New Roman"/>
          <w:b/>
          <w:bCs/>
          <w:sz w:val="24"/>
          <w:szCs w:val="24"/>
          <w:u w:val="single"/>
        </w:rPr>
      </w:pPr>
    </w:p>
    <w:p w14:paraId="3EF33D93" w14:textId="77777777" w:rsidR="006B0456" w:rsidDel="009F04A4" w:rsidRDefault="006B0456" w:rsidP="007D51E3">
      <w:pPr>
        <w:spacing w:after="0" w:line="240" w:lineRule="auto"/>
        <w:rPr>
          <w:del w:id="538" w:author="David Bekele" w:date="2021-12-01T21:35:00Z"/>
          <w:rFonts w:ascii="Times New Roman" w:eastAsia="Times New Roman" w:hAnsi="Times New Roman" w:cs="Times New Roman"/>
          <w:b/>
          <w:bCs/>
          <w:sz w:val="24"/>
          <w:szCs w:val="24"/>
          <w:u w:val="single"/>
        </w:rPr>
      </w:pPr>
    </w:p>
    <w:p w14:paraId="2A174815" w14:textId="77777777" w:rsidR="006B0456" w:rsidDel="009F04A4" w:rsidRDefault="006B0456" w:rsidP="007D51E3">
      <w:pPr>
        <w:spacing w:after="0" w:line="240" w:lineRule="auto"/>
        <w:rPr>
          <w:del w:id="539" w:author="David Bekele" w:date="2021-12-01T21:35:00Z"/>
          <w:rFonts w:ascii="Times New Roman" w:eastAsia="Times New Roman" w:hAnsi="Times New Roman" w:cs="Times New Roman"/>
          <w:b/>
          <w:bCs/>
          <w:sz w:val="24"/>
          <w:szCs w:val="24"/>
          <w:u w:val="single"/>
        </w:rPr>
      </w:pPr>
    </w:p>
    <w:p w14:paraId="4207717C" w14:textId="77777777" w:rsidR="006B0456" w:rsidDel="009F04A4" w:rsidRDefault="006B0456" w:rsidP="007D51E3">
      <w:pPr>
        <w:spacing w:after="0" w:line="240" w:lineRule="auto"/>
        <w:rPr>
          <w:del w:id="540" w:author="David Bekele" w:date="2021-12-01T21:35:00Z"/>
          <w:rFonts w:ascii="Times New Roman" w:eastAsia="Times New Roman" w:hAnsi="Times New Roman" w:cs="Times New Roman"/>
          <w:b/>
          <w:bCs/>
          <w:sz w:val="24"/>
          <w:szCs w:val="24"/>
          <w:u w:val="single"/>
        </w:rPr>
      </w:pPr>
    </w:p>
    <w:p w14:paraId="165D2D62" w14:textId="77777777" w:rsidR="009F04A4" w:rsidDel="0074786E" w:rsidRDefault="009F04A4" w:rsidP="007D51E3">
      <w:pPr>
        <w:spacing w:after="0" w:line="240" w:lineRule="auto"/>
        <w:rPr>
          <w:del w:id="541" w:author="David Bekele" w:date="2021-12-02T11:49:00Z"/>
          <w:rFonts w:ascii="Times New Roman" w:eastAsia="Times New Roman" w:hAnsi="Times New Roman" w:cs="Times New Roman"/>
          <w:b/>
          <w:bCs/>
          <w:sz w:val="24"/>
          <w:szCs w:val="24"/>
          <w:u w:val="single"/>
        </w:rPr>
      </w:pPr>
    </w:p>
    <w:p w14:paraId="0F38A859" w14:textId="77777777" w:rsidR="006B0456" w:rsidDel="0074786E" w:rsidRDefault="006B0456" w:rsidP="007D51E3">
      <w:pPr>
        <w:spacing w:after="0" w:line="240" w:lineRule="auto"/>
        <w:rPr>
          <w:del w:id="542" w:author="David Bekele" w:date="2021-12-02T11:49:00Z"/>
          <w:rFonts w:ascii="Times New Roman" w:eastAsia="Times New Roman" w:hAnsi="Times New Roman" w:cs="Times New Roman"/>
          <w:b/>
          <w:bCs/>
          <w:sz w:val="24"/>
          <w:szCs w:val="24"/>
          <w:u w:val="single"/>
        </w:rPr>
      </w:pPr>
    </w:p>
    <w:p w14:paraId="6E89BA3E" w14:textId="77777777" w:rsidR="006B0456" w:rsidDel="0074786E" w:rsidRDefault="006B0456" w:rsidP="007D51E3">
      <w:pPr>
        <w:spacing w:after="0" w:line="240" w:lineRule="auto"/>
        <w:rPr>
          <w:del w:id="543" w:author="David Bekele" w:date="2021-12-02T11:49:00Z"/>
          <w:rFonts w:ascii="Times New Roman" w:eastAsia="Times New Roman" w:hAnsi="Times New Roman" w:cs="Times New Roman"/>
          <w:b/>
          <w:bCs/>
          <w:sz w:val="24"/>
          <w:szCs w:val="24"/>
          <w:u w:val="single"/>
        </w:rPr>
      </w:pPr>
    </w:p>
    <w:p w14:paraId="5191442F" w14:textId="77777777" w:rsidR="009F04A4" w:rsidRDefault="009F04A4" w:rsidP="007D51E3">
      <w:pPr>
        <w:spacing w:after="0" w:line="240" w:lineRule="auto"/>
        <w:rPr>
          <w:rFonts w:ascii="Times New Roman" w:eastAsia="Times New Roman" w:hAnsi="Times New Roman" w:cs="Times New Roman"/>
          <w:b/>
          <w:bCs/>
          <w:sz w:val="24"/>
          <w:szCs w:val="24"/>
          <w:u w:val="single"/>
        </w:rPr>
      </w:pPr>
    </w:p>
    <w:p w14:paraId="0DF0A686" w14:textId="145EDA7C" w:rsidR="007D51E3" w:rsidRPr="00164FD9" w:rsidRDefault="007D51E3" w:rsidP="007D51E3">
      <w:pPr>
        <w:spacing w:after="0" w:line="240" w:lineRule="auto"/>
        <w:rPr>
          <w:rFonts w:ascii="Times New Roman" w:eastAsia="Times New Roman" w:hAnsi="Times New Roman" w:cs="Times New Roman"/>
          <w:sz w:val="24"/>
          <w:szCs w:val="24"/>
          <w:u w:val="single"/>
        </w:rPr>
      </w:pPr>
      <w:r w:rsidRPr="00164FD9">
        <w:rPr>
          <w:rFonts w:ascii="Times New Roman" w:eastAsia="Times New Roman" w:hAnsi="Times New Roman" w:cs="Times New Roman"/>
          <w:b/>
          <w:bCs/>
          <w:sz w:val="24"/>
          <w:szCs w:val="24"/>
          <w:u w:val="single"/>
        </w:rPr>
        <w:lastRenderedPageBreak/>
        <w:t>References</w:t>
      </w:r>
    </w:p>
    <w:p w14:paraId="64312870" w14:textId="77777777" w:rsidR="007D51E3" w:rsidRPr="00164FD9" w:rsidRDefault="007D51E3" w:rsidP="007D51E3">
      <w:pPr>
        <w:spacing w:after="0" w:line="240" w:lineRule="auto"/>
        <w:rPr>
          <w:rFonts w:ascii="Times New Roman" w:eastAsia="Times New Roman" w:hAnsi="Times New Roman" w:cs="Times New Roman"/>
          <w:sz w:val="24"/>
          <w:szCs w:val="24"/>
        </w:rPr>
      </w:pPr>
    </w:p>
    <w:p w14:paraId="4CE92EA6" w14:textId="63C90DA9" w:rsidR="007D51E3" w:rsidRDefault="00164FD9" w:rsidP="007D51E3">
      <w:pPr>
        <w:spacing w:after="0" w:line="240" w:lineRule="auto"/>
        <w:rPr>
          <w:ins w:id="544" w:author="David Bekele" w:date="2021-11-30T22:37:00Z"/>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 xml:space="preserve">[1] </w:t>
      </w:r>
      <w:proofErr w:type="spellStart"/>
      <w:r w:rsidR="007D51E3" w:rsidRPr="00164FD9">
        <w:rPr>
          <w:rFonts w:ascii="Times New Roman" w:eastAsia="Times New Roman" w:hAnsi="Times New Roman" w:cs="Times New Roman"/>
          <w:sz w:val="20"/>
          <w:szCs w:val="20"/>
        </w:rPr>
        <w:t>Kastensson</w:t>
      </w:r>
      <w:proofErr w:type="spellEnd"/>
      <w:r w:rsidR="007D51E3" w:rsidRPr="00164FD9">
        <w:rPr>
          <w:rFonts w:ascii="Times New Roman" w:eastAsia="Times New Roman" w:hAnsi="Times New Roman" w:cs="Times New Roman"/>
          <w:sz w:val="20"/>
          <w:szCs w:val="20"/>
        </w:rPr>
        <w:t xml:space="preserve"> Fan, Daniel. </w:t>
      </w:r>
      <w:r w:rsidR="007D51E3" w:rsidRPr="00164FD9">
        <w:rPr>
          <w:rFonts w:ascii="Times New Roman" w:eastAsia="Times New Roman" w:hAnsi="Times New Roman" w:cs="Times New Roman"/>
          <w:i/>
          <w:iCs/>
          <w:sz w:val="20"/>
          <w:szCs w:val="20"/>
        </w:rPr>
        <w:t xml:space="preserve">A Blockchain-Based Solution to High-Volume Web Scraping </w:t>
      </w:r>
      <w:proofErr w:type="gramStart"/>
      <w:r w:rsidR="007D51E3" w:rsidRPr="00164FD9">
        <w:rPr>
          <w:rFonts w:ascii="Times New Roman" w:eastAsia="Times New Roman" w:hAnsi="Times New Roman" w:cs="Times New Roman"/>
          <w:i/>
          <w:iCs/>
          <w:sz w:val="20"/>
          <w:szCs w:val="20"/>
        </w:rPr>
        <w:t>With</w:t>
      </w:r>
      <w:proofErr w:type="gramEnd"/>
      <w:r w:rsidR="007D51E3" w:rsidRPr="00164FD9">
        <w:rPr>
          <w:rFonts w:ascii="Times New Roman" w:eastAsia="Times New Roman" w:hAnsi="Times New Roman" w:cs="Times New Roman"/>
          <w:i/>
          <w:iCs/>
          <w:sz w:val="20"/>
          <w:szCs w:val="20"/>
        </w:rPr>
        <w:t xml:space="preserve"> Smart Contracts on Ethereum</w:t>
      </w:r>
      <w:r w:rsidR="007D51E3" w:rsidRPr="00164FD9">
        <w:rPr>
          <w:rFonts w:ascii="Times New Roman" w:eastAsia="Times New Roman" w:hAnsi="Times New Roman" w:cs="Times New Roman"/>
          <w:sz w:val="20"/>
          <w:szCs w:val="20"/>
        </w:rPr>
        <w:t>, 2018.</w:t>
      </w:r>
      <w:hyperlink r:id="rId20" w:history="1">
        <w:r w:rsidR="007D51E3" w:rsidRPr="00164FD9">
          <w:rPr>
            <w:rFonts w:ascii="Times New Roman" w:eastAsia="Times New Roman" w:hAnsi="Times New Roman" w:cs="Times New Roman"/>
            <w:sz w:val="20"/>
            <w:szCs w:val="20"/>
            <w:u w:val="single"/>
          </w:rPr>
          <w:t xml:space="preserve"> http://urn.kb.se/resolve?urn=urn:nbn:se:kth:diva-247890</w:t>
        </w:r>
      </w:hyperlink>
      <w:r w:rsidR="007D51E3" w:rsidRPr="00164FD9">
        <w:rPr>
          <w:rFonts w:ascii="Times New Roman" w:eastAsia="Times New Roman" w:hAnsi="Times New Roman" w:cs="Times New Roman"/>
          <w:sz w:val="20"/>
          <w:szCs w:val="20"/>
        </w:rPr>
        <w:t>.</w:t>
      </w:r>
    </w:p>
    <w:p w14:paraId="331DE902" w14:textId="77777777" w:rsidR="00070632" w:rsidRDefault="00070632" w:rsidP="007D51E3">
      <w:pPr>
        <w:spacing w:after="0" w:line="240" w:lineRule="auto"/>
        <w:rPr>
          <w:ins w:id="545" w:author="David Bekele" w:date="2021-11-30T22:37:00Z"/>
          <w:rFonts w:ascii="Times New Roman" w:eastAsia="Times New Roman" w:hAnsi="Times New Roman" w:cs="Times New Roman"/>
          <w:sz w:val="20"/>
          <w:szCs w:val="20"/>
        </w:rPr>
      </w:pPr>
    </w:p>
    <w:p w14:paraId="44574A45" w14:textId="26163F5E" w:rsidR="00070632" w:rsidRDefault="00070632" w:rsidP="00070632">
      <w:pPr>
        <w:spacing w:after="0" w:line="240" w:lineRule="auto"/>
        <w:rPr>
          <w:ins w:id="546" w:author="David Bekele" w:date="2021-11-30T22:38:00Z"/>
          <w:rFonts w:ascii="Times New Roman" w:eastAsia="Times New Roman" w:hAnsi="Times New Roman" w:cs="Times New Roman"/>
          <w:sz w:val="20"/>
          <w:szCs w:val="20"/>
        </w:rPr>
      </w:pPr>
      <w:ins w:id="547" w:author="David Bekele" w:date="2021-11-30T22:37:00Z">
        <w:r w:rsidRPr="00164FD9">
          <w:rPr>
            <w:rFonts w:ascii="Times New Roman" w:eastAsia="Times New Roman" w:hAnsi="Times New Roman" w:cs="Times New Roman"/>
            <w:sz w:val="20"/>
            <w:szCs w:val="20"/>
          </w:rPr>
          <w:t>[</w:t>
        </w:r>
      </w:ins>
      <w:ins w:id="548" w:author="David Bekele" w:date="2021-11-30T22:43:00Z">
        <w:r w:rsidR="005A27B0">
          <w:rPr>
            <w:rFonts w:ascii="Times New Roman" w:eastAsia="Times New Roman" w:hAnsi="Times New Roman" w:cs="Times New Roman"/>
            <w:sz w:val="20"/>
            <w:szCs w:val="20"/>
          </w:rPr>
          <w:t>2</w:t>
        </w:r>
      </w:ins>
      <w:ins w:id="549" w:author="David Bekele" w:date="2021-11-30T22:37:00Z">
        <w:r w:rsidRPr="00164FD9">
          <w:rPr>
            <w:rFonts w:ascii="Times New Roman" w:eastAsia="Times New Roman" w:hAnsi="Times New Roman" w:cs="Times New Roman"/>
            <w:sz w:val="20"/>
            <w:szCs w:val="20"/>
          </w:rPr>
          <w:t xml:space="preserve">] </w:t>
        </w:r>
        <w:proofErr w:type="spellStart"/>
        <w:r w:rsidRPr="00164FD9">
          <w:rPr>
            <w:rFonts w:ascii="Times New Roman" w:eastAsia="Times New Roman" w:hAnsi="Times New Roman" w:cs="Times New Roman"/>
            <w:sz w:val="20"/>
            <w:szCs w:val="20"/>
          </w:rPr>
          <w:t>Regueiro</w:t>
        </w:r>
        <w:proofErr w:type="spellEnd"/>
        <w:r w:rsidRPr="00164FD9">
          <w:rPr>
            <w:rFonts w:ascii="Times New Roman" w:eastAsia="Times New Roman" w:hAnsi="Times New Roman" w:cs="Times New Roman"/>
            <w:sz w:val="20"/>
            <w:szCs w:val="20"/>
          </w:rPr>
          <w:t xml:space="preserve">, Cristina, </w:t>
        </w:r>
        <w:proofErr w:type="spellStart"/>
        <w:r w:rsidRPr="00164FD9">
          <w:rPr>
            <w:rFonts w:ascii="Times New Roman" w:eastAsia="Times New Roman" w:hAnsi="Times New Roman" w:cs="Times New Roman"/>
            <w:sz w:val="20"/>
            <w:szCs w:val="20"/>
          </w:rPr>
          <w:t>Iñaki</w:t>
        </w:r>
        <w:proofErr w:type="spellEnd"/>
        <w:r w:rsidRPr="00164FD9">
          <w:rPr>
            <w:rFonts w:ascii="Times New Roman" w:eastAsia="Times New Roman" w:hAnsi="Times New Roman" w:cs="Times New Roman"/>
            <w:sz w:val="20"/>
            <w:szCs w:val="20"/>
          </w:rPr>
          <w:t xml:space="preserve"> Seco, Santiago de Diego, Oscar Lage, and </w:t>
        </w:r>
        <w:proofErr w:type="spellStart"/>
        <w:r w:rsidRPr="00164FD9">
          <w:rPr>
            <w:rFonts w:ascii="Times New Roman" w:eastAsia="Times New Roman" w:hAnsi="Times New Roman" w:cs="Times New Roman"/>
            <w:sz w:val="20"/>
            <w:szCs w:val="20"/>
          </w:rPr>
          <w:t>Leire</w:t>
        </w:r>
        <w:proofErr w:type="spellEnd"/>
        <w:r w:rsidRPr="00164FD9">
          <w:rPr>
            <w:rFonts w:ascii="Times New Roman" w:eastAsia="Times New Roman" w:hAnsi="Times New Roman" w:cs="Times New Roman"/>
            <w:sz w:val="20"/>
            <w:szCs w:val="20"/>
          </w:rPr>
          <w:t xml:space="preserve"> </w:t>
        </w:r>
        <w:proofErr w:type="spellStart"/>
        <w:r w:rsidRPr="00164FD9">
          <w:rPr>
            <w:rFonts w:ascii="Times New Roman" w:eastAsia="Times New Roman" w:hAnsi="Times New Roman" w:cs="Times New Roman"/>
            <w:sz w:val="20"/>
            <w:szCs w:val="20"/>
          </w:rPr>
          <w:t>Etxebarria</w:t>
        </w:r>
        <w:proofErr w:type="spellEnd"/>
        <w:r w:rsidRPr="00164FD9">
          <w:rPr>
            <w:rFonts w:ascii="Times New Roman" w:eastAsia="Times New Roman" w:hAnsi="Times New Roman" w:cs="Times New Roman"/>
            <w:sz w:val="20"/>
            <w:szCs w:val="20"/>
          </w:rPr>
          <w:t xml:space="preserve">. “Privacy-Enhancing Distributed Protocol for Data Aggregation Based on Blockchain and Homomorphic Encryption.” Information Processing &amp; Management 58, no. 6 (November 1, 2021): 102745. </w:t>
        </w:r>
        <w:r>
          <w:fldChar w:fldCharType="begin"/>
        </w:r>
        <w:r>
          <w:instrText xml:space="preserve"> HYPERLINK "https://doi.org/10.1016/j.ipm.2021.102745" </w:instrText>
        </w:r>
        <w:r>
          <w:fldChar w:fldCharType="separate"/>
        </w:r>
        <w:r w:rsidRPr="00164FD9">
          <w:rPr>
            <w:rFonts w:ascii="Times New Roman" w:eastAsia="Times New Roman" w:hAnsi="Times New Roman" w:cs="Times New Roman"/>
            <w:sz w:val="20"/>
            <w:szCs w:val="20"/>
            <w:u w:val="single"/>
          </w:rPr>
          <w:t>https://doi.org/10.1016/j.ipm.2021.102745</w:t>
        </w:r>
        <w:r>
          <w:rPr>
            <w:rFonts w:ascii="Times New Roman" w:eastAsia="Times New Roman" w:hAnsi="Times New Roman" w:cs="Times New Roman"/>
            <w:sz w:val="20"/>
            <w:szCs w:val="20"/>
            <w:u w:val="single"/>
          </w:rPr>
          <w:fldChar w:fldCharType="end"/>
        </w:r>
        <w:r w:rsidRPr="00164FD9">
          <w:rPr>
            <w:rFonts w:ascii="Times New Roman" w:eastAsia="Times New Roman" w:hAnsi="Times New Roman" w:cs="Times New Roman"/>
            <w:sz w:val="20"/>
            <w:szCs w:val="20"/>
          </w:rPr>
          <w:t>.</w:t>
        </w:r>
      </w:ins>
    </w:p>
    <w:p w14:paraId="3F1D3246" w14:textId="5E1E8A69" w:rsidR="00070632" w:rsidRDefault="00070632" w:rsidP="00070632">
      <w:pPr>
        <w:spacing w:after="0" w:line="240" w:lineRule="auto"/>
        <w:rPr>
          <w:ins w:id="550" w:author="David Bekele" w:date="2021-11-30T22:38:00Z"/>
          <w:rFonts w:ascii="Times New Roman" w:eastAsia="Times New Roman" w:hAnsi="Times New Roman" w:cs="Times New Roman"/>
          <w:sz w:val="20"/>
          <w:szCs w:val="20"/>
        </w:rPr>
      </w:pPr>
    </w:p>
    <w:p w14:paraId="1A4173B7" w14:textId="14DC34B8" w:rsidR="00070632" w:rsidRDefault="00070632" w:rsidP="00070632">
      <w:pPr>
        <w:spacing w:after="0" w:line="240" w:lineRule="auto"/>
        <w:rPr>
          <w:ins w:id="551" w:author="David Bekele" w:date="2021-11-30T22:39:00Z"/>
          <w:rFonts w:ascii="Times New Roman" w:eastAsia="Times New Roman" w:hAnsi="Times New Roman" w:cs="Times New Roman"/>
          <w:sz w:val="20"/>
          <w:szCs w:val="20"/>
        </w:rPr>
      </w:pPr>
      <w:ins w:id="552" w:author="David Bekele" w:date="2021-11-30T22:38:00Z">
        <w:r w:rsidRPr="00164FD9">
          <w:rPr>
            <w:rFonts w:ascii="Times New Roman" w:eastAsia="Times New Roman" w:hAnsi="Times New Roman" w:cs="Times New Roman"/>
            <w:sz w:val="20"/>
            <w:szCs w:val="20"/>
          </w:rPr>
          <w:t>[</w:t>
        </w:r>
      </w:ins>
      <w:ins w:id="553" w:author="David Bekele" w:date="2021-11-30T22:43:00Z">
        <w:r w:rsidR="005A27B0">
          <w:rPr>
            <w:rFonts w:ascii="Times New Roman" w:eastAsia="Times New Roman" w:hAnsi="Times New Roman" w:cs="Times New Roman"/>
            <w:sz w:val="20"/>
            <w:szCs w:val="20"/>
          </w:rPr>
          <w:t>3</w:t>
        </w:r>
      </w:ins>
      <w:ins w:id="554" w:author="David Bekele" w:date="2021-11-30T22:38:00Z">
        <w:r w:rsidRPr="00164FD9">
          <w:rPr>
            <w:rFonts w:ascii="Times New Roman" w:eastAsia="Times New Roman" w:hAnsi="Times New Roman" w:cs="Times New Roman"/>
            <w:sz w:val="20"/>
            <w:szCs w:val="20"/>
          </w:rPr>
          <w:t xml:space="preserve">] Routledge, Bryan, and Ariel </w:t>
        </w:r>
        <w:proofErr w:type="spellStart"/>
        <w:r w:rsidRPr="00164FD9">
          <w:rPr>
            <w:rFonts w:ascii="Times New Roman" w:eastAsia="Times New Roman" w:hAnsi="Times New Roman" w:cs="Times New Roman"/>
            <w:sz w:val="20"/>
            <w:szCs w:val="20"/>
          </w:rPr>
          <w:t>Zetlin</w:t>
        </w:r>
        <w:proofErr w:type="spellEnd"/>
        <w:r w:rsidRPr="00164FD9">
          <w:rPr>
            <w:rFonts w:ascii="Times New Roman" w:eastAsia="Times New Roman" w:hAnsi="Times New Roman" w:cs="Times New Roman"/>
            <w:sz w:val="20"/>
            <w:szCs w:val="20"/>
          </w:rPr>
          <w:t xml:space="preserve">-Jones. “Currency Stability Using Blockchain Technology.” Journal of Economic Dynamics and Control, May 23, 2021, 104155. </w:t>
        </w:r>
        <w:r>
          <w:fldChar w:fldCharType="begin"/>
        </w:r>
        <w:r>
          <w:instrText xml:space="preserve"> HYPERLINK "https://doi.org/10.1016/j.jedc.2021.104155" </w:instrText>
        </w:r>
        <w:r>
          <w:fldChar w:fldCharType="separate"/>
        </w:r>
        <w:r w:rsidRPr="00164FD9">
          <w:rPr>
            <w:rFonts w:ascii="Times New Roman" w:eastAsia="Times New Roman" w:hAnsi="Times New Roman" w:cs="Times New Roman"/>
            <w:sz w:val="20"/>
            <w:szCs w:val="20"/>
            <w:u w:val="single"/>
          </w:rPr>
          <w:t>https://doi.org/10.1016/j.jedc.2021.104155</w:t>
        </w:r>
        <w:r>
          <w:rPr>
            <w:rFonts w:ascii="Times New Roman" w:eastAsia="Times New Roman" w:hAnsi="Times New Roman" w:cs="Times New Roman"/>
            <w:sz w:val="20"/>
            <w:szCs w:val="20"/>
            <w:u w:val="single"/>
          </w:rPr>
          <w:fldChar w:fldCharType="end"/>
        </w:r>
        <w:r w:rsidRPr="00164FD9">
          <w:rPr>
            <w:rFonts w:ascii="Times New Roman" w:eastAsia="Times New Roman" w:hAnsi="Times New Roman" w:cs="Times New Roman"/>
            <w:sz w:val="20"/>
            <w:szCs w:val="20"/>
          </w:rPr>
          <w:t>.</w:t>
        </w:r>
      </w:ins>
    </w:p>
    <w:p w14:paraId="492A3078" w14:textId="72924AD3" w:rsidR="00070632" w:rsidRDefault="00070632" w:rsidP="00070632">
      <w:pPr>
        <w:spacing w:after="0" w:line="240" w:lineRule="auto"/>
        <w:rPr>
          <w:ins w:id="555" w:author="David Bekele" w:date="2021-11-30T22:39:00Z"/>
          <w:rFonts w:ascii="Times New Roman" w:eastAsia="Times New Roman" w:hAnsi="Times New Roman" w:cs="Times New Roman"/>
          <w:sz w:val="20"/>
          <w:szCs w:val="20"/>
        </w:rPr>
      </w:pPr>
    </w:p>
    <w:p w14:paraId="714D7BAF" w14:textId="3495045F" w:rsidR="00070632" w:rsidRDefault="00070632" w:rsidP="00070632">
      <w:pPr>
        <w:spacing w:after="0" w:line="240" w:lineRule="auto"/>
        <w:rPr>
          <w:ins w:id="556" w:author="David Bekele" w:date="2021-11-30T22:40:00Z"/>
          <w:rFonts w:ascii="Times New Roman" w:eastAsia="Times New Roman" w:hAnsi="Times New Roman" w:cs="Times New Roman"/>
          <w:sz w:val="20"/>
          <w:szCs w:val="20"/>
        </w:rPr>
      </w:pPr>
      <w:ins w:id="557" w:author="David Bekele" w:date="2021-11-30T22:39:00Z">
        <w:r w:rsidRPr="00164FD9">
          <w:rPr>
            <w:rFonts w:ascii="Times New Roman" w:eastAsia="Times New Roman" w:hAnsi="Times New Roman" w:cs="Times New Roman"/>
            <w:sz w:val="20"/>
            <w:szCs w:val="20"/>
          </w:rPr>
          <w:t>[</w:t>
        </w:r>
      </w:ins>
      <w:ins w:id="558" w:author="David Bekele" w:date="2021-11-30T22:43:00Z">
        <w:r w:rsidR="005A27B0">
          <w:rPr>
            <w:rFonts w:ascii="Times New Roman" w:eastAsia="Times New Roman" w:hAnsi="Times New Roman" w:cs="Times New Roman"/>
            <w:sz w:val="20"/>
            <w:szCs w:val="20"/>
          </w:rPr>
          <w:t>4</w:t>
        </w:r>
      </w:ins>
      <w:ins w:id="559" w:author="David Bekele" w:date="2021-11-30T22:39:00Z">
        <w:r w:rsidRPr="00164FD9">
          <w:rPr>
            <w:rFonts w:ascii="Times New Roman" w:eastAsia="Times New Roman" w:hAnsi="Times New Roman" w:cs="Times New Roman"/>
            <w:sz w:val="20"/>
            <w:szCs w:val="20"/>
          </w:rPr>
          <w:t xml:space="preserve">] </w:t>
        </w:r>
        <w:proofErr w:type="spellStart"/>
        <w:r w:rsidRPr="00164FD9">
          <w:rPr>
            <w:rFonts w:ascii="Times New Roman" w:eastAsia="Times New Roman" w:hAnsi="Times New Roman" w:cs="Times New Roman"/>
            <w:sz w:val="20"/>
            <w:szCs w:val="20"/>
          </w:rPr>
          <w:t>Heijningen</w:t>
        </w:r>
        <w:proofErr w:type="spellEnd"/>
        <w:r w:rsidRPr="00164FD9">
          <w:rPr>
            <w:rFonts w:ascii="Times New Roman" w:eastAsia="Times New Roman" w:hAnsi="Times New Roman" w:cs="Times New Roman"/>
            <w:sz w:val="20"/>
            <w:szCs w:val="20"/>
          </w:rPr>
          <w:t xml:space="preserve">, </w:t>
        </w:r>
        <w:proofErr w:type="spellStart"/>
        <w:r w:rsidRPr="00164FD9">
          <w:rPr>
            <w:rFonts w:ascii="Times New Roman" w:eastAsia="Times New Roman" w:hAnsi="Times New Roman" w:cs="Times New Roman"/>
            <w:sz w:val="20"/>
            <w:szCs w:val="20"/>
          </w:rPr>
          <w:t>Guus</w:t>
        </w:r>
        <w:proofErr w:type="spellEnd"/>
        <w:r w:rsidRPr="00164FD9">
          <w:rPr>
            <w:rFonts w:ascii="Times New Roman" w:eastAsia="Times New Roman" w:hAnsi="Times New Roman" w:cs="Times New Roman"/>
            <w:sz w:val="20"/>
            <w:szCs w:val="20"/>
          </w:rPr>
          <w:t xml:space="preserve"> van. “MAKING PREDICTIONS IN HIGHLY VOLATILE CRYPTOCURRENCY MARKETS USING WEB SCRAPING,” n.d., 55.</w:t>
        </w:r>
      </w:ins>
    </w:p>
    <w:p w14:paraId="69950A25" w14:textId="15B32029" w:rsidR="00070632" w:rsidRDefault="00070632" w:rsidP="00070632">
      <w:pPr>
        <w:spacing w:after="0" w:line="240" w:lineRule="auto"/>
        <w:rPr>
          <w:ins w:id="560" w:author="David Bekele" w:date="2021-11-30T22:40:00Z"/>
          <w:rFonts w:ascii="Times New Roman" w:eastAsia="Times New Roman" w:hAnsi="Times New Roman" w:cs="Times New Roman"/>
          <w:sz w:val="20"/>
          <w:szCs w:val="20"/>
        </w:rPr>
      </w:pPr>
    </w:p>
    <w:p w14:paraId="65CEC01A" w14:textId="07B00F3B" w:rsidR="00070632" w:rsidRPr="00164FD9" w:rsidRDefault="00070632" w:rsidP="00070632">
      <w:pPr>
        <w:spacing w:after="0" w:line="240" w:lineRule="auto"/>
        <w:rPr>
          <w:ins w:id="561" w:author="David Bekele" w:date="2021-11-30T22:40:00Z"/>
          <w:rFonts w:ascii="Times New Roman" w:eastAsia="Times New Roman" w:hAnsi="Times New Roman" w:cs="Times New Roman"/>
          <w:sz w:val="20"/>
          <w:szCs w:val="20"/>
        </w:rPr>
      </w:pPr>
      <w:ins w:id="562" w:author="David Bekele" w:date="2021-11-30T22:40:00Z">
        <w:r w:rsidRPr="00164FD9">
          <w:rPr>
            <w:rFonts w:ascii="Times New Roman" w:eastAsia="Times New Roman" w:hAnsi="Times New Roman" w:cs="Times New Roman"/>
            <w:sz w:val="20"/>
            <w:szCs w:val="20"/>
          </w:rPr>
          <w:t>[</w:t>
        </w:r>
      </w:ins>
      <w:ins w:id="563" w:author="David Bekele" w:date="2021-11-30T22:43:00Z">
        <w:r w:rsidR="005A27B0">
          <w:rPr>
            <w:rFonts w:ascii="Times New Roman" w:eastAsia="Times New Roman" w:hAnsi="Times New Roman" w:cs="Times New Roman"/>
            <w:sz w:val="20"/>
            <w:szCs w:val="20"/>
          </w:rPr>
          <w:t>5</w:t>
        </w:r>
      </w:ins>
      <w:ins w:id="564" w:author="David Bekele" w:date="2021-11-30T22:40:00Z">
        <w:r w:rsidRPr="00164FD9">
          <w:rPr>
            <w:rFonts w:ascii="Times New Roman" w:eastAsia="Times New Roman" w:hAnsi="Times New Roman" w:cs="Times New Roman"/>
            <w:sz w:val="20"/>
            <w:szCs w:val="20"/>
          </w:rPr>
          <w:t xml:space="preserve">] Melki, </w:t>
        </w:r>
        <w:proofErr w:type="spellStart"/>
        <w:r w:rsidRPr="00164FD9">
          <w:rPr>
            <w:rFonts w:ascii="Times New Roman" w:eastAsia="Times New Roman" w:hAnsi="Times New Roman" w:cs="Times New Roman"/>
            <w:sz w:val="20"/>
            <w:szCs w:val="20"/>
          </w:rPr>
          <w:t>Abir</w:t>
        </w:r>
        <w:proofErr w:type="spellEnd"/>
        <w:r w:rsidRPr="00164FD9">
          <w:rPr>
            <w:rFonts w:ascii="Times New Roman" w:eastAsia="Times New Roman" w:hAnsi="Times New Roman" w:cs="Times New Roman"/>
            <w:sz w:val="20"/>
            <w:szCs w:val="20"/>
          </w:rPr>
          <w:t xml:space="preserve">, and </w:t>
        </w:r>
        <w:proofErr w:type="spellStart"/>
        <w:r w:rsidRPr="00164FD9">
          <w:rPr>
            <w:rFonts w:ascii="Times New Roman" w:eastAsia="Times New Roman" w:hAnsi="Times New Roman" w:cs="Times New Roman"/>
            <w:sz w:val="20"/>
            <w:szCs w:val="20"/>
          </w:rPr>
          <w:t>Nourhaine</w:t>
        </w:r>
        <w:proofErr w:type="spellEnd"/>
        <w:r w:rsidRPr="00164FD9">
          <w:rPr>
            <w:rFonts w:ascii="Times New Roman" w:eastAsia="Times New Roman" w:hAnsi="Times New Roman" w:cs="Times New Roman"/>
            <w:sz w:val="20"/>
            <w:szCs w:val="20"/>
          </w:rPr>
          <w:t xml:space="preserve"> </w:t>
        </w:r>
        <w:proofErr w:type="spellStart"/>
        <w:r w:rsidRPr="00164FD9">
          <w:rPr>
            <w:rFonts w:ascii="Times New Roman" w:eastAsia="Times New Roman" w:hAnsi="Times New Roman" w:cs="Times New Roman"/>
            <w:sz w:val="20"/>
            <w:szCs w:val="20"/>
          </w:rPr>
          <w:t>Nefzi</w:t>
        </w:r>
        <w:proofErr w:type="spellEnd"/>
        <w:r w:rsidRPr="00164FD9">
          <w:rPr>
            <w:rFonts w:ascii="Times New Roman" w:eastAsia="Times New Roman" w:hAnsi="Times New Roman" w:cs="Times New Roman"/>
            <w:sz w:val="20"/>
            <w:szCs w:val="20"/>
          </w:rPr>
          <w:t xml:space="preserve">. “Tracking Safe Haven Properties of Cryptocurrencies during the COVID-19 Pandemic: A Smooth Transition Approach.” Finance Research Letters, June 17, 2021, 102243. </w:t>
        </w:r>
        <w:r>
          <w:fldChar w:fldCharType="begin"/>
        </w:r>
        <w:r>
          <w:instrText xml:space="preserve"> HYPERLINK "https://doi.org/10.1016/j.frl.2021.102243" </w:instrText>
        </w:r>
        <w:r>
          <w:fldChar w:fldCharType="separate"/>
        </w:r>
        <w:r w:rsidRPr="00164FD9">
          <w:rPr>
            <w:rFonts w:ascii="Times New Roman" w:eastAsia="Times New Roman" w:hAnsi="Times New Roman" w:cs="Times New Roman"/>
            <w:sz w:val="20"/>
            <w:szCs w:val="20"/>
            <w:u w:val="single"/>
          </w:rPr>
          <w:t>https://doi.org/10.1016/j.frl.2021.102243</w:t>
        </w:r>
        <w:r>
          <w:rPr>
            <w:rFonts w:ascii="Times New Roman" w:eastAsia="Times New Roman" w:hAnsi="Times New Roman" w:cs="Times New Roman"/>
            <w:sz w:val="20"/>
            <w:szCs w:val="20"/>
            <w:u w:val="single"/>
          </w:rPr>
          <w:fldChar w:fldCharType="end"/>
        </w:r>
        <w:r w:rsidRPr="00164FD9">
          <w:rPr>
            <w:rFonts w:ascii="Times New Roman" w:eastAsia="Times New Roman" w:hAnsi="Times New Roman" w:cs="Times New Roman"/>
            <w:sz w:val="20"/>
            <w:szCs w:val="20"/>
          </w:rPr>
          <w:t>.</w:t>
        </w:r>
      </w:ins>
    </w:p>
    <w:p w14:paraId="13E57BE5" w14:textId="47ACA353" w:rsidR="00070632" w:rsidRDefault="00070632" w:rsidP="00070632">
      <w:pPr>
        <w:spacing w:after="0" w:line="240" w:lineRule="auto"/>
        <w:rPr>
          <w:ins w:id="565" w:author="David Bekele" w:date="2021-11-30T22:40:00Z"/>
          <w:rFonts w:ascii="Times New Roman" w:eastAsia="Times New Roman" w:hAnsi="Times New Roman" w:cs="Times New Roman"/>
          <w:sz w:val="20"/>
          <w:szCs w:val="20"/>
        </w:rPr>
      </w:pPr>
    </w:p>
    <w:p w14:paraId="1D5E43AF" w14:textId="2D2EFF37" w:rsidR="00070632" w:rsidDel="005A27B0" w:rsidRDefault="00070632" w:rsidP="007D51E3">
      <w:pPr>
        <w:spacing w:after="0" w:line="240" w:lineRule="auto"/>
        <w:rPr>
          <w:del w:id="566" w:author="David Bekele" w:date="2021-11-30T22:38:00Z"/>
          <w:rFonts w:ascii="Times New Roman" w:hAnsi="Times New Roman" w:cs="Times New Roman"/>
          <w:sz w:val="20"/>
          <w:szCs w:val="20"/>
        </w:rPr>
      </w:pPr>
      <w:ins w:id="567" w:author="David Bekele" w:date="2021-11-30T22:40:00Z">
        <w:r w:rsidRPr="00164FD9">
          <w:rPr>
            <w:rStyle w:val="Strong"/>
            <w:rFonts w:ascii="Times New Roman" w:hAnsi="Times New Roman" w:cs="Times New Roman"/>
            <w:sz w:val="20"/>
            <w:szCs w:val="20"/>
            <w:shd w:val="clear" w:color="auto" w:fill="FFFFFF"/>
          </w:rPr>
          <w:t> [</w:t>
        </w:r>
      </w:ins>
      <w:ins w:id="568" w:author="David Bekele" w:date="2021-11-30T22:43:00Z">
        <w:r w:rsidR="005A27B0">
          <w:rPr>
            <w:rStyle w:val="Strong"/>
            <w:rFonts w:ascii="Times New Roman" w:hAnsi="Times New Roman" w:cs="Times New Roman"/>
            <w:sz w:val="20"/>
            <w:szCs w:val="20"/>
            <w:shd w:val="clear" w:color="auto" w:fill="FFFFFF"/>
          </w:rPr>
          <w:t>6</w:t>
        </w:r>
      </w:ins>
      <w:ins w:id="569" w:author="David Bekele" w:date="2021-11-30T22:40:00Z">
        <w:r w:rsidRPr="00164FD9">
          <w:rPr>
            <w:rStyle w:val="Strong"/>
            <w:rFonts w:ascii="Times New Roman" w:hAnsi="Times New Roman" w:cs="Times New Roman"/>
            <w:sz w:val="20"/>
            <w:szCs w:val="20"/>
            <w:shd w:val="clear" w:color="auto" w:fill="FFFFFF"/>
          </w:rPr>
          <w:t xml:space="preserve">] </w:t>
        </w:r>
        <w:proofErr w:type="spellStart"/>
        <w:r w:rsidRPr="00164FD9">
          <w:rPr>
            <w:rStyle w:val="selectable"/>
            <w:rFonts w:ascii="Times New Roman" w:hAnsi="Times New Roman" w:cs="Times New Roman"/>
            <w:sz w:val="20"/>
            <w:szCs w:val="20"/>
            <w:shd w:val="clear" w:color="auto" w:fill="FFFFFF"/>
          </w:rPr>
          <w:t>Vasileiou</w:t>
        </w:r>
        <w:proofErr w:type="spellEnd"/>
        <w:r w:rsidRPr="00164FD9">
          <w:rPr>
            <w:rStyle w:val="selectable"/>
            <w:rFonts w:ascii="Times New Roman" w:hAnsi="Times New Roman" w:cs="Times New Roman"/>
            <w:sz w:val="20"/>
            <w:szCs w:val="20"/>
            <w:shd w:val="clear" w:color="auto" w:fill="FFFFFF"/>
          </w:rPr>
          <w:t xml:space="preserve">, </w:t>
        </w:r>
        <w:proofErr w:type="spellStart"/>
        <w:r w:rsidRPr="00164FD9">
          <w:rPr>
            <w:rStyle w:val="selectable"/>
            <w:rFonts w:ascii="Times New Roman" w:hAnsi="Times New Roman" w:cs="Times New Roman"/>
            <w:sz w:val="20"/>
            <w:szCs w:val="20"/>
            <w:shd w:val="clear" w:color="auto" w:fill="FFFFFF"/>
          </w:rPr>
          <w:t>Evangelos</w:t>
        </w:r>
        <w:proofErr w:type="spellEnd"/>
        <w:r w:rsidRPr="00164FD9">
          <w:rPr>
            <w:rStyle w:val="selectable"/>
            <w:rFonts w:ascii="Times New Roman" w:hAnsi="Times New Roman" w:cs="Times New Roman"/>
            <w:sz w:val="20"/>
            <w:szCs w:val="20"/>
            <w:shd w:val="clear" w:color="auto" w:fill="FFFFFF"/>
          </w:rPr>
          <w:t xml:space="preserve">. 2021. "Explaining Stock Markets' Performance During The COVID‐19 Crisis: Could Google Searches Be </w:t>
        </w:r>
        <w:proofErr w:type="gramStart"/>
        <w:r w:rsidRPr="00164FD9">
          <w:rPr>
            <w:rStyle w:val="selectable"/>
            <w:rFonts w:ascii="Times New Roman" w:hAnsi="Times New Roman" w:cs="Times New Roman"/>
            <w:sz w:val="20"/>
            <w:szCs w:val="20"/>
            <w:shd w:val="clear" w:color="auto" w:fill="FFFFFF"/>
          </w:rPr>
          <w:t>A</w:t>
        </w:r>
        <w:proofErr w:type="gramEnd"/>
        <w:r w:rsidRPr="00164FD9">
          <w:rPr>
            <w:rStyle w:val="selectable"/>
            <w:rFonts w:ascii="Times New Roman" w:hAnsi="Times New Roman" w:cs="Times New Roman"/>
            <w:sz w:val="20"/>
            <w:szCs w:val="20"/>
            <w:shd w:val="clear" w:color="auto" w:fill="FFFFFF"/>
          </w:rPr>
          <w:t xml:space="preserve"> Significant Behavioral Indicator?". </w:t>
        </w:r>
        <w:r w:rsidRPr="00164FD9">
          <w:rPr>
            <w:rStyle w:val="selectable"/>
            <w:rFonts w:ascii="Times New Roman" w:hAnsi="Times New Roman" w:cs="Times New Roman"/>
            <w:i/>
            <w:iCs/>
            <w:sz w:val="20"/>
            <w:szCs w:val="20"/>
            <w:shd w:val="clear" w:color="auto" w:fill="FFFFFF"/>
          </w:rPr>
          <w:t xml:space="preserve">Intelligent Systems </w:t>
        </w:r>
        <w:proofErr w:type="gramStart"/>
        <w:r w:rsidRPr="00164FD9">
          <w:rPr>
            <w:rStyle w:val="selectable"/>
            <w:rFonts w:ascii="Times New Roman" w:hAnsi="Times New Roman" w:cs="Times New Roman"/>
            <w:i/>
            <w:iCs/>
            <w:sz w:val="20"/>
            <w:szCs w:val="20"/>
            <w:shd w:val="clear" w:color="auto" w:fill="FFFFFF"/>
          </w:rPr>
          <w:t>In</w:t>
        </w:r>
        <w:proofErr w:type="gramEnd"/>
        <w:r w:rsidRPr="00164FD9">
          <w:rPr>
            <w:rStyle w:val="selectable"/>
            <w:rFonts w:ascii="Times New Roman" w:hAnsi="Times New Roman" w:cs="Times New Roman"/>
            <w:i/>
            <w:iCs/>
            <w:sz w:val="20"/>
            <w:szCs w:val="20"/>
            <w:shd w:val="clear" w:color="auto" w:fill="FFFFFF"/>
          </w:rPr>
          <w:t xml:space="preserve"> Accounting, Finance And Management</w:t>
        </w:r>
        <w:r w:rsidRPr="00164FD9">
          <w:rPr>
            <w:rStyle w:val="selectable"/>
            <w:rFonts w:ascii="Times New Roman" w:hAnsi="Times New Roman" w:cs="Times New Roman"/>
            <w:sz w:val="20"/>
            <w:szCs w:val="20"/>
            <w:shd w:val="clear" w:color="auto" w:fill="FFFFFF"/>
          </w:rPr>
          <w:t> 28 (3): 173-181. doi:10.1002/isaf.1499.</w:t>
        </w:r>
      </w:ins>
    </w:p>
    <w:p w14:paraId="033E5FA8" w14:textId="77777777" w:rsidR="005A27B0" w:rsidRPr="005A27B0" w:rsidRDefault="005A27B0" w:rsidP="005A27B0">
      <w:pPr>
        <w:rPr>
          <w:ins w:id="570" w:author="David Bekele" w:date="2021-11-30T22:40:00Z"/>
          <w:rFonts w:ascii="Times New Roman" w:hAnsi="Times New Roman" w:cs="Times New Roman"/>
          <w:sz w:val="20"/>
          <w:szCs w:val="20"/>
          <w:rPrChange w:id="571" w:author="David Bekele" w:date="2021-11-30T22:40:00Z">
            <w:rPr>
              <w:ins w:id="572" w:author="David Bekele" w:date="2021-11-30T22:40:00Z"/>
              <w:rFonts w:ascii="Times New Roman" w:eastAsia="Times New Roman" w:hAnsi="Times New Roman" w:cs="Times New Roman"/>
              <w:sz w:val="20"/>
              <w:szCs w:val="20"/>
            </w:rPr>
          </w:rPrChange>
        </w:rPr>
        <w:pPrChange w:id="573" w:author="David Bekele" w:date="2021-11-30T22:40:00Z">
          <w:pPr>
            <w:spacing w:after="0" w:line="240" w:lineRule="auto"/>
          </w:pPr>
        </w:pPrChange>
      </w:pPr>
    </w:p>
    <w:p w14:paraId="28AF679B"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6C265BDB" w14:textId="7F01B6C5"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w:t>
      </w:r>
      <w:ins w:id="574" w:author="David Bekele" w:date="2021-11-30T22:43:00Z">
        <w:r w:rsidR="005A27B0">
          <w:rPr>
            <w:rFonts w:ascii="Times New Roman" w:eastAsia="Times New Roman" w:hAnsi="Times New Roman" w:cs="Times New Roman"/>
            <w:sz w:val="20"/>
            <w:szCs w:val="20"/>
          </w:rPr>
          <w:t>7</w:t>
        </w:r>
      </w:ins>
      <w:del w:id="575" w:author="David Bekele" w:date="2021-11-30T22:43:00Z">
        <w:r w:rsidRPr="00164FD9" w:rsidDel="005A27B0">
          <w:rPr>
            <w:rFonts w:ascii="Times New Roman" w:eastAsia="Times New Roman" w:hAnsi="Times New Roman" w:cs="Times New Roman"/>
            <w:sz w:val="20"/>
            <w:szCs w:val="20"/>
          </w:rPr>
          <w:delText>2</w:delText>
        </w:r>
      </w:del>
      <w:r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Kausar</w:t>
      </w:r>
      <w:proofErr w:type="spellEnd"/>
      <w:r w:rsidR="007D51E3" w:rsidRPr="00164FD9">
        <w:rPr>
          <w:rFonts w:ascii="Times New Roman" w:eastAsia="Times New Roman" w:hAnsi="Times New Roman" w:cs="Times New Roman"/>
          <w:sz w:val="20"/>
          <w:szCs w:val="20"/>
        </w:rPr>
        <w:t xml:space="preserve">, Firdous, Fahad M. </w:t>
      </w:r>
      <w:proofErr w:type="spellStart"/>
      <w:r w:rsidR="007D51E3" w:rsidRPr="00164FD9">
        <w:rPr>
          <w:rFonts w:ascii="Times New Roman" w:eastAsia="Times New Roman" w:hAnsi="Times New Roman" w:cs="Times New Roman"/>
          <w:sz w:val="20"/>
          <w:szCs w:val="20"/>
        </w:rPr>
        <w:t>Senan</w:t>
      </w:r>
      <w:proofErr w:type="spellEnd"/>
      <w:r w:rsidR="007D51E3" w:rsidRPr="00164FD9">
        <w:rPr>
          <w:rFonts w:ascii="Times New Roman" w:eastAsia="Times New Roman" w:hAnsi="Times New Roman" w:cs="Times New Roman"/>
          <w:sz w:val="20"/>
          <w:szCs w:val="20"/>
        </w:rPr>
        <w:t xml:space="preserve">, Hafiz M. Asif, and </w:t>
      </w:r>
      <w:proofErr w:type="spellStart"/>
      <w:r w:rsidR="007D51E3" w:rsidRPr="00164FD9">
        <w:rPr>
          <w:rFonts w:ascii="Times New Roman" w:eastAsia="Times New Roman" w:hAnsi="Times New Roman" w:cs="Times New Roman"/>
          <w:sz w:val="20"/>
          <w:szCs w:val="20"/>
        </w:rPr>
        <w:t>Kaamran</w:t>
      </w:r>
      <w:proofErr w:type="spellEnd"/>
      <w:r w:rsidR="007D51E3"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Raahemifar</w:t>
      </w:r>
      <w:proofErr w:type="spellEnd"/>
      <w:r w:rsidR="007D51E3" w:rsidRPr="00164FD9">
        <w:rPr>
          <w:rFonts w:ascii="Times New Roman" w:eastAsia="Times New Roman" w:hAnsi="Times New Roman" w:cs="Times New Roman"/>
          <w:sz w:val="20"/>
          <w:szCs w:val="20"/>
        </w:rPr>
        <w:t xml:space="preserve">. “6G Technology and Taxonomy of Attacks on Blockchain Technology.” Alexandria Engineering Journal, September 29, 2021. </w:t>
      </w:r>
      <w:hyperlink r:id="rId21" w:history="1">
        <w:r w:rsidR="007D51E3" w:rsidRPr="00164FD9">
          <w:rPr>
            <w:rFonts w:ascii="Times New Roman" w:eastAsia="Times New Roman" w:hAnsi="Times New Roman" w:cs="Times New Roman"/>
            <w:sz w:val="20"/>
            <w:szCs w:val="20"/>
            <w:u w:val="single"/>
          </w:rPr>
          <w:t>https://doi.org/10.1016/j.aej.2021.09.051</w:t>
        </w:r>
      </w:hyperlink>
      <w:r w:rsidR="007D51E3" w:rsidRPr="00164FD9">
        <w:rPr>
          <w:rFonts w:ascii="Times New Roman" w:eastAsia="Times New Roman" w:hAnsi="Times New Roman" w:cs="Times New Roman"/>
          <w:sz w:val="20"/>
          <w:szCs w:val="20"/>
        </w:rPr>
        <w:t>.</w:t>
      </w:r>
    </w:p>
    <w:p w14:paraId="169EC364"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63BA9D48" w14:textId="7FCDA2F1"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w:t>
      </w:r>
      <w:ins w:id="576" w:author="David Bekele" w:date="2021-11-30T22:43:00Z">
        <w:r w:rsidR="005A27B0">
          <w:rPr>
            <w:rFonts w:ascii="Times New Roman" w:eastAsia="Times New Roman" w:hAnsi="Times New Roman" w:cs="Times New Roman"/>
            <w:sz w:val="20"/>
            <w:szCs w:val="20"/>
          </w:rPr>
          <w:t>8</w:t>
        </w:r>
      </w:ins>
      <w:del w:id="577" w:author="David Bekele" w:date="2021-11-30T22:43:00Z">
        <w:r w:rsidRPr="00164FD9" w:rsidDel="005A27B0">
          <w:rPr>
            <w:rFonts w:ascii="Times New Roman" w:eastAsia="Times New Roman" w:hAnsi="Times New Roman" w:cs="Times New Roman"/>
            <w:sz w:val="20"/>
            <w:szCs w:val="20"/>
          </w:rPr>
          <w:delText>3</w:delText>
        </w:r>
      </w:del>
      <w:r w:rsidRPr="00164FD9">
        <w:rPr>
          <w:rFonts w:ascii="Times New Roman" w:eastAsia="Times New Roman" w:hAnsi="Times New Roman" w:cs="Times New Roman"/>
          <w:sz w:val="20"/>
          <w:szCs w:val="20"/>
        </w:rPr>
        <w:t xml:space="preserve">] </w:t>
      </w:r>
      <w:r w:rsidR="007D51E3" w:rsidRPr="00164FD9">
        <w:rPr>
          <w:rFonts w:ascii="Times New Roman" w:eastAsia="Times New Roman" w:hAnsi="Times New Roman" w:cs="Times New Roman"/>
          <w:sz w:val="20"/>
          <w:szCs w:val="20"/>
        </w:rPr>
        <w:t xml:space="preserve">Stallone, Valerio, Martin </w:t>
      </w:r>
      <w:proofErr w:type="spellStart"/>
      <w:r w:rsidR="007D51E3" w:rsidRPr="00164FD9">
        <w:rPr>
          <w:rFonts w:ascii="Times New Roman" w:eastAsia="Times New Roman" w:hAnsi="Times New Roman" w:cs="Times New Roman"/>
          <w:sz w:val="20"/>
          <w:szCs w:val="20"/>
        </w:rPr>
        <w:t>Wetzels</w:t>
      </w:r>
      <w:proofErr w:type="spellEnd"/>
      <w:r w:rsidR="007D51E3" w:rsidRPr="00164FD9">
        <w:rPr>
          <w:rFonts w:ascii="Times New Roman" w:eastAsia="Times New Roman" w:hAnsi="Times New Roman" w:cs="Times New Roman"/>
          <w:sz w:val="20"/>
          <w:szCs w:val="20"/>
        </w:rPr>
        <w:t xml:space="preserve">, and Michael </w:t>
      </w:r>
      <w:proofErr w:type="spellStart"/>
      <w:r w:rsidR="007D51E3" w:rsidRPr="00164FD9">
        <w:rPr>
          <w:rFonts w:ascii="Times New Roman" w:eastAsia="Times New Roman" w:hAnsi="Times New Roman" w:cs="Times New Roman"/>
          <w:sz w:val="20"/>
          <w:szCs w:val="20"/>
        </w:rPr>
        <w:t>Klaas</w:t>
      </w:r>
      <w:proofErr w:type="spellEnd"/>
      <w:r w:rsidR="007D51E3" w:rsidRPr="00164FD9">
        <w:rPr>
          <w:rFonts w:ascii="Times New Roman" w:eastAsia="Times New Roman" w:hAnsi="Times New Roman" w:cs="Times New Roman"/>
          <w:sz w:val="20"/>
          <w:szCs w:val="20"/>
        </w:rPr>
        <w:t xml:space="preserve">. “Applications of Blockchain Technology in Marketing Systematic Review of Marketing Technology Companies.” Blockchain: Research and Applications, July 9, 2021, 100023. </w:t>
      </w:r>
      <w:hyperlink r:id="rId22" w:history="1">
        <w:r w:rsidR="007D51E3" w:rsidRPr="00164FD9">
          <w:rPr>
            <w:rFonts w:ascii="Times New Roman" w:eastAsia="Times New Roman" w:hAnsi="Times New Roman" w:cs="Times New Roman"/>
            <w:sz w:val="20"/>
            <w:szCs w:val="20"/>
            <w:u w:val="single"/>
          </w:rPr>
          <w:t>https://doi.org/10.1016/j.bcra.2021.100023</w:t>
        </w:r>
      </w:hyperlink>
      <w:r w:rsidR="007D51E3" w:rsidRPr="00164FD9">
        <w:rPr>
          <w:rFonts w:ascii="Times New Roman" w:eastAsia="Times New Roman" w:hAnsi="Times New Roman" w:cs="Times New Roman"/>
          <w:sz w:val="20"/>
          <w:szCs w:val="20"/>
        </w:rPr>
        <w:t>.</w:t>
      </w:r>
    </w:p>
    <w:p w14:paraId="250D8FDE" w14:textId="77777777" w:rsidR="00AE6705" w:rsidRPr="00164FD9" w:rsidRDefault="00AE6705" w:rsidP="007D51E3">
      <w:pPr>
        <w:spacing w:after="0" w:line="240" w:lineRule="auto"/>
        <w:rPr>
          <w:rFonts w:ascii="Times New Roman" w:eastAsia="Times New Roman" w:hAnsi="Times New Roman" w:cs="Times New Roman"/>
          <w:sz w:val="20"/>
          <w:szCs w:val="20"/>
        </w:rPr>
      </w:pPr>
    </w:p>
    <w:p w14:paraId="2C5D0124" w14:textId="0EF0EFAA" w:rsidR="00AE6705" w:rsidRPr="00164FD9" w:rsidRDefault="00164FD9" w:rsidP="007D51E3">
      <w:pPr>
        <w:spacing w:after="0" w:line="240" w:lineRule="auto"/>
        <w:rPr>
          <w:rFonts w:ascii="Times New Roman" w:eastAsia="Times New Roman" w:hAnsi="Times New Roman" w:cs="Times New Roman"/>
          <w:sz w:val="20"/>
          <w:szCs w:val="20"/>
        </w:rPr>
      </w:pPr>
      <w:r w:rsidRPr="00164FD9">
        <w:rPr>
          <w:rStyle w:val="selectable"/>
          <w:rFonts w:ascii="Times New Roman" w:hAnsi="Times New Roman" w:cs="Times New Roman"/>
          <w:sz w:val="20"/>
          <w:szCs w:val="20"/>
          <w:shd w:val="clear" w:color="auto" w:fill="FFFFFF"/>
        </w:rPr>
        <w:t>[</w:t>
      </w:r>
      <w:ins w:id="578" w:author="David Bekele" w:date="2021-11-30T22:43:00Z">
        <w:r w:rsidR="005A27B0">
          <w:rPr>
            <w:rStyle w:val="selectable"/>
            <w:rFonts w:ascii="Times New Roman" w:hAnsi="Times New Roman" w:cs="Times New Roman"/>
            <w:sz w:val="20"/>
            <w:szCs w:val="20"/>
            <w:shd w:val="clear" w:color="auto" w:fill="FFFFFF"/>
          </w:rPr>
          <w:t>9</w:t>
        </w:r>
      </w:ins>
      <w:del w:id="579" w:author="David Bekele" w:date="2021-11-30T22:43:00Z">
        <w:r w:rsidRPr="00164FD9" w:rsidDel="005A27B0">
          <w:rPr>
            <w:rStyle w:val="selectable"/>
            <w:rFonts w:ascii="Times New Roman" w:hAnsi="Times New Roman" w:cs="Times New Roman"/>
            <w:sz w:val="20"/>
            <w:szCs w:val="20"/>
            <w:shd w:val="clear" w:color="auto" w:fill="FFFFFF"/>
          </w:rPr>
          <w:delText>4</w:delText>
        </w:r>
      </w:del>
      <w:r w:rsidRPr="00164FD9">
        <w:rPr>
          <w:rStyle w:val="selectable"/>
          <w:rFonts w:ascii="Times New Roman" w:hAnsi="Times New Roman" w:cs="Times New Roman"/>
          <w:sz w:val="20"/>
          <w:szCs w:val="20"/>
          <w:shd w:val="clear" w:color="auto" w:fill="FFFFFF"/>
        </w:rPr>
        <w:t xml:space="preserve">] </w:t>
      </w:r>
      <w:proofErr w:type="spellStart"/>
      <w:r w:rsidR="00AE6705" w:rsidRPr="00164FD9">
        <w:rPr>
          <w:rStyle w:val="selectable"/>
          <w:rFonts w:ascii="Times New Roman" w:hAnsi="Times New Roman" w:cs="Times New Roman"/>
          <w:sz w:val="20"/>
          <w:szCs w:val="20"/>
          <w:shd w:val="clear" w:color="auto" w:fill="FFFFFF"/>
        </w:rPr>
        <w:t>Vasileiou</w:t>
      </w:r>
      <w:proofErr w:type="spellEnd"/>
      <w:r w:rsidR="00AE6705" w:rsidRPr="00164FD9">
        <w:rPr>
          <w:rStyle w:val="selectable"/>
          <w:rFonts w:ascii="Times New Roman" w:hAnsi="Times New Roman" w:cs="Times New Roman"/>
          <w:sz w:val="20"/>
          <w:szCs w:val="20"/>
          <w:shd w:val="clear" w:color="auto" w:fill="FFFFFF"/>
        </w:rPr>
        <w:t xml:space="preserve">, </w:t>
      </w:r>
      <w:proofErr w:type="spellStart"/>
      <w:r w:rsidR="00AE6705" w:rsidRPr="00164FD9">
        <w:rPr>
          <w:rStyle w:val="selectable"/>
          <w:rFonts w:ascii="Times New Roman" w:hAnsi="Times New Roman" w:cs="Times New Roman"/>
          <w:sz w:val="20"/>
          <w:szCs w:val="20"/>
          <w:shd w:val="clear" w:color="auto" w:fill="FFFFFF"/>
        </w:rPr>
        <w:t>Evangelos</w:t>
      </w:r>
      <w:proofErr w:type="spellEnd"/>
      <w:r w:rsidR="00AE6705" w:rsidRPr="00164FD9">
        <w:rPr>
          <w:rStyle w:val="selectable"/>
          <w:rFonts w:ascii="Times New Roman" w:hAnsi="Times New Roman" w:cs="Times New Roman"/>
          <w:sz w:val="20"/>
          <w:szCs w:val="20"/>
          <w:shd w:val="clear" w:color="auto" w:fill="FFFFFF"/>
        </w:rPr>
        <w:t xml:space="preserve">. 2021. "Explaining Stock Markets' Performance During The COVID‐19 Crisis: Could Google Searches Be </w:t>
      </w:r>
      <w:proofErr w:type="gramStart"/>
      <w:r w:rsidR="00AE6705" w:rsidRPr="00164FD9">
        <w:rPr>
          <w:rStyle w:val="selectable"/>
          <w:rFonts w:ascii="Times New Roman" w:hAnsi="Times New Roman" w:cs="Times New Roman"/>
          <w:sz w:val="20"/>
          <w:szCs w:val="20"/>
          <w:shd w:val="clear" w:color="auto" w:fill="FFFFFF"/>
        </w:rPr>
        <w:t>A</w:t>
      </w:r>
      <w:proofErr w:type="gramEnd"/>
      <w:r w:rsidR="00AE6705" w:rsidRPr="00164FD9">
        <w:rPr>
          <w:rStyle w:val="selectable"/>
          <w:rFonts w:ascii="Times New Roman" w:hAnsi="Times New Roman" w:cs="Times New Roman"/>
          <w:sz w:val="20"/>
          <w:szCs w:val="20"/>
          <w:shd w:val="clear" w:color="auto" w:fill="FFFFFF"/>
        </w:rPr>
        <w:t xml:space="preserve"> Significant Behavioral Indicator?". </w:t>
      </w:r>
      <w:r w:rsidR="00AE6705" w:rsidRPr="00164FD9">
        <w:rPr>
          <w:rStyle w:val="selectable"/>
          <w:rFonts w:ascii="Times New Roman" w:hAnsi="Times New Roman" w:cs="Times New Roman"/>
          <w:i/>
          <w:iCs/>
          <w:sz w:val="20"/>
          <w:szCs w:val="20"/>
          <w:shd w:val="clear" w:color="auto" w:fill="FFFFFF"/>
        </w:rPr>
        <w:t xml:space="preserve">Intelligent Systems </w:t>
      </w:r>
      <w:proofErr w:type="gramStart"/>
      <w:r w:rsidR="00AE6705" w:rsidRPr="00164FD9">
        <w:rPr>
          <w:rStyle w:val="selectable"/>
          <w:rFonts w:ascii="Times New Roman" w:hAnsi="Times New Roman" w:cs="Times New Roman"/>
          <w:i/>
          <w:iCs/>
          <w:sz w:val="20"/>
          <w:szCs w:val="20"/>
          <w:shd w:val="clear" w:color="auto" w:fill="FFFFFF"/>
        </w:rPr>
        <w:t>In</w:t>
      </w:r>
      <w:proofErr w:type="gramEnd"/>
      <w:r w:rsidR="00AE6705" w:rsidRPr="00164FD9">
        <w:rPr>
          <w:rStyle w:val="selectable"/>
          <w:rFonts w:ascii="Times New Roman" w:hAnsi="Times New Roman" w:cs="Times New Roman"/>
          <w:i/>
          <w:iCs/>
          <w:sz w:val="20"/>
          <w:szCs w:val="20"/>
          <w:shd w:val="clear" w:color="auto" w:fill="FFFFFF"/>
        </w:rPr>
        <w:t xml:space="preserve"> Accounting, Finance And Management</w:t>
      </w:r>
      <w:r w:rsidR="00AE6705" w:rsidRPr="00164FD9">
        <w:rPr>
          <w:rStyle w:val="selectable"/>
          <w:rFonts w:ascii="Times New Roman" w:hAnsi="Times New Roman" w:cs="Times New Roman"/>
          <w:sz w:val="20"/>
          <w:szCs w:val="20"/>
          <w:shd w:val="clear" w:color="auto" w:fill="FFFFFF"/>
        </w:rPr>
        <w:t> 28 (3): 173-181. doi:10.1002/isaf.1499.</w:t>
      </w:r>
    </w:p>
    <w:p w14:paraId="0930B7B7"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2D0491D1" w14:textId="103DC417"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w:t>
      </w:r>
      <w:ins w:id="580" w:author="David Bekele" w:date="2021-11-30T22:43:00Z">
        <w:r w:rsidR="005A27B0">
          <w:rPr>
            <w:rFonts w:ascii="Times New Roman" w:eastAsia="Times New Roman" w:hAnsi="Times New Roman" w:cs="Times New Roman"/>
            <w:sz w:val="20"/>
            <w:szCs w:val="20"/>
          </w:rPr>
          <w:t>10</w:t>
        </w:r>
      </w:ins>
      <w:del w:id="581" w:author="David Bekele" w:date="2021-11-30T22:43:00Z">
        <w:r w:rsidRPr="00164FD9" w:rsidDel="005A27B0">
          <w:rPr>
            <w:rFonts w:ascii="Times New Roman" w:eastAsia="Times New Roman" w:hAnsi="Times New Roman" w:cs="Times New Roman"/>
            <w:sz w:val="20"/>
            <w:szCs w:val="20"/>
          </w:rPr>
          <w:delText>5</w:delText>
        </w:r>
      </w:del>
      <w:r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Igboanusi</w:t>
      </w:r>
      <w:proofErr w:type="spellEnd"/>
      <w:r w:rsidR="007D51E3"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Ikechi</w:t>
      </w:r>
      <w:proofErr w:type="spellEnd"/>
      <w:r w:rsidR="007D51E3"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Saviour</w:t>
      </w:r>
      <w:proofErr w:type="spellEnd"/>
      <w:r w:rsidR="007D51E3" w:rsidRPr="00164FD9">
        <w:rPr>
          <w:rFonts w:ascii="Times New Roman" w:eastAsia="Times New Roman" w:hAnsi="Times New Roman" w:cs="Times New Roman"/>
          <w:sz w:val="20"/>
          <w:szCs w:val="20"/>
        </w:rPr>
        <w:t xml:space="preserve">, Kevin Putra </w:t>
      </w:r>
      <w:proofErr w:type="spellStart"/>
      <w:r w:rsidR="007D51E3" w:rsidRPr="00164FD9">
        <w:rPr>
          <w:rFonts w:ascii="Times New Roman" w:eastAsia="Times New Roman" w:hAnsi="Times New Roman" w:cs="Times New Roman"/>
          <w:sz w:val="20"/>
          <w:szCs w:val="20"/>
        </w:rPr>
        <w:t>Dirgantoro</w:t>
      </w:r>
      <w:proofErr w:type="spellEnd"/>
      <w:r w:rsidR="007D51E3" w:rsidRPr="00164FD9">
        <w:rPr>
          <w:rFonts w:ascii="Times New Roman" w:eastAsia="Times New Roman" w:hAnsi="Times New Roman" w:cs="Times New Roman"/>
          <w:sz w:val="20"/>
          <w:szCs w:val="20"/>
        </w:rPr>
        <w:t>, Jae-Min Lee, and Dong-</w:t>
      </w:r>
      <w:proofErr w:type="spellStart"/>
      <w:r w:rsidR="007D51E3" w:rsidRPr="00164FD9">
        <w:rPr>
          <w:rFonts w:ascii="Times New Roman" w:eastAsia="Times New Roman" w:hAnsi="Times New Roman" w:cs="Times New Roman"/>
          <w:sz w:val="20"/>
          <w:szCs w:val="20"/>
        </w:rPr>
        <w:t>Seong</w:t>
      </w:r>
      <w:proofErr w:type="spellEnd"/>
      <w:r w:rsidR="007D51E3" w:rsidRPr="00164FD9">
        <w:rPr>
          <w:rFonts w:ascii="Times New Roman" w:eastAsia="Times New Roman" w:hAnsi="Times New Roman" w:cs="Times New Roman"/>
          <w:sz w:val="20"/>
          <w:szCs w:val="20"/>
        </w:rPr>
        <w:t xml:space="preserve"> Kim. “Blockchain Side Implementation of Pure Wallet (PW): An Offline Transaction Architecture.” ICT Express 7, no. 3 (September 1, 2021): 327–34. </w:t>
      </w:r>
      <w:hyperlink r:id="rId23" w:history="1">
        <w:r w:rsidR="007D51E3" w:rsidRPr="00164FD9">
          <w:rPr>
            <w:rFonts w:ascii="Times New Roman" w:eastAsia="Times New Roman" w:hAnsi="Times New Roman" w:cs="Times New Roman"/>
            <w:sz w:val="20"/>
            <w:szCs w:val="20"/>
            <w:u w:val="single"/>
          </w:rPr>
          <w:t>https://doi.org/10.1016/j.icte.2021.08.004</w:t>
        </w:r>
      </w:hyperlink>
      <w:r w:rsidR="007D51E3" w:rsidRPr="00164FD9">
        <w:rPr>
          <w:rFonts w:ascii="Times New Roman" w:eastAsia="Times New Roman" w:hAnsi="Times New Roman" w:cs="Times New Roman"/>
          <w:sz w:val="20"/>
          <w:szCs w:val="20"/>
        </w:rPr>
        <w:t>.</w:t>
      </w:r>
    </w:p>
    <w:p w14:paraId="235ACA75" w14:textId="77777777" w:rsidR="007D51E3" w:rsidRPr="00164FD9" w:rsidDel="005A27B0" w:rsidRDefault="007D51E3" w:rsidP="007D51E3">
      <w:pPr>
        <w:spacing w:after="0" w:line="240" w:lineRule="auto"/>
        <w:rPr>
          <w:del w:id="582" w:author="David Bekele" w:date="2021-11-30T22:41:00Z"/>
          <w:rFonts w:ascii="Times New Roman" w:eastAsia="Times New Roman" w:hAnsi="Times New Roman" w:cs="Times New Roman"/>
          <w:sz w:val="20"/>
          <w:szCs w:val="20"/>
        </w:rPr>
      </w:pPr>
    </w:p>
    <w:p w14:paraId="6D15A193" w14:textId="3A229BD4" w:rsidR="007D51E3" w:rsidRPr="00164FD9" w:rsidDel="005A27B0" w:rsidRDefault="00164FD9" w:rsidP="007D51E3">
      <w:pPr>
        <w:spacing w:after="0" w:line="240" w:lineRule="auto"/>
        <w:rPr>
          <w:del w:id="583" w:author="David Bekele" w:date="2021-11-30T22:41:00Z"/>
          <w:rFonts w:ascii="Times New Roman" w:eastAsia="Times New Roman" w:hAnsi="Times New Roman" w:cs="Times New Roman"/>
          <w:sz w:val="20"/>
          <w:szCs w:val="20"/>
        </w:rPr>
      </w:pPr>
      <w:del w:id="584" w:author="David Bekele" w:date="2021-11-30T22:41:00Z">
        <w:r w:rsidRPr="00164FD9" w:rsidDel="005A27B0">
          <w:rPr>
            <w:rFonts w:ascii="Times New Roman" w:eastAsia="Times New Roman" w:hAnsi="Times New Roman" w:cs="Times New Roman"/>
            <w:sz w:val="20"/>
            <w:szCs w:val="20"/>
          </w:rPr>
          <w:delText xml:space="preserve">[6] </w:delText>
        </w:r>
        <w:r w:rsidR="007D51E3" w:rsidRPr="00164FD9" w:rsidDel="005A27B0">
          <w:rPr>
            <w:rFonts w:ascii="Times New Roman" w:eastAsia="Times New Roman" w:hAnsi="Times New Roman" w:cs="Times New Roman"/>
            <w:sz w:val="20"/>
            <w:szCs w:val="20"/>
          </w:rPr>
          <w:delText xml:space="preserve">Routledge, Bryan, and Ariel Zetlin-Jones. “Currency Stability Using Blockchain Technology.” Journal of Economic Dynamics and Control, May 23, 2021, 104155. </w:delText>
        </w:r>
        <w:r w:rsidR="00483F5F" w:rsidDel="005A27B0">
          <w:fldChar w:fldCharType="begin"/>
        </w:r>
        <w:r w:rsidR="00483F5F" w:rsidDel="005A27B0">
          <w:delInstrText xml:space="preserve"> HYPERLINK "https://doi.org/10.1016/j.jedc.2021.104155" </w:delInstrText>
        </w:r>
        <w:r w:rsidR="00483F5F" w:rsidDel="005A27B0">
          <w:fldChar w:fldCharType="separate"/>
        </w:r>
        <w:r w:rsidR="007D51E3" w:rsidRPr="00164FD9" w:rsidDel="005A27B0">
          <w:rPr>
            <w:rFonts w:ascii="Times New Roman" w:eastAsia="Times New Roman" w:hAnsi="Times New Roman" w:cs="Times New Roman"/>
            <w:sz w:val="20"/>
            <w:szCs w:val="20"/>
            <w:u w:val="single"/>
          </w:rPr>
          <w:delText>https://doi.org/10.1016/j.jedc.2021.104155</w:delText>
        </w:r>
        <w:r w:rsidR="00483F5F" w:rsidDel="005A27B0">
          <w:rPr>
            <w:rFonts w:ascii="Times New Roman" w:eastAsia="Times New Roman" w:hAnsi="Times New Roman" w:cs="Times New Roman"/>
            <w:sz w:val="20"/>
            <w:szCs w:val="20"/>
            <w:u w:val="single"/>
          </w:rPr>
          <w:fldChar w:fldCharType="end"/>
        </w:r>
        <w:r w:rsidR="007D51E3" w:rsidRPr="00164FD9" w:rsidDel="005A27B0">
          <w:rPr>
            <w:rFonts w:ascii="Times New Roman" w:eastAsia="Times New Roman" w:hAnsi="Times New Roman" w:cs="Times New Roman"/>
            <w:sz w:val="20"/>
            <w:szCs w:val="20"/>
          </w:rPr>
          <w:delText>.</w:delText>
        </w:r>
      </w:del>
    </w:p>
    <w:p w14:paraId="71E471A5"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63E8C0D9" w14:textId="6ECEAE9D"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w:t>
      </w:r>
      <w:ins w:id="585" w:author="David Bekele" w:date="2021-11-30T22:43:00Z">
        <w:r w:rsidR="005A27B0">
          <w:rPr>
            <w:rFonts w:ascii="Times New Roman" w:eastAsia="Times New Roman" w:hAnsi="Times New Roman" w:cs="Times New Roman"/>
            <w:sz w:val="20"/>
            <w:szCs w:val="20"/>
          </w:rPr>
          <w:t>11</w:t>
        </w:r>
      </w:ins>
      <w:del w:id="586" w:author="David Bekele" w:date="2021-11-30T22:43:00Z">
        <w:r w:rsidRPr="00164FD9" w:rsidDel="005A27B0">
          <w:rPr>
            <w:rFonts w:ascii="Times New Roman" w:eastAsia="Times New Roman" w:hAnsi="Times New Roman" w:cs="Times New Roman"/>
            <w:sz w:val="20"/>
            <w:szCs w:val="20"/>
          </w:rPr>
          <w:delText>7</w:delText>
        </w:r>
      </w:del>
      <w:r w:rsidRPr="00164FD9">
        <w:rPr>
          <w:rFonts w:ascii="Times New Roman" w:eastAsia="Times New Roman" w:hAnsi="Times New Roman" w:cs="Times New Roman"/>
          <w:sz w:val="20"/>
          <w:szCs w:val="20"/>
        </w:rPr>
        <w:t xml:space="preserve">] </w:t>
      </w:r>
      <w:r w:rsidR="007D51E3" w:rsidRPr="00164FD9">
        <w:rPr>
          <w:rFonts w:ascii="Times New Roman" w:eastAsia="Times New Roman" w:hAnsi="Times New Roman" w:cs="Times New Roman"/>
          <w:sz w:val="20"/>
          <w:szCs w:val="20"/>
        </w:rPr>
        <w:t xml:space="preserve">Tsuchiya, Yoichi, and Naoki </w:t>
      </w:r>
      <w:proofErr w:type="spellStart"/>
      <w:r w:rsidR="007D51E3" w:rsidRPr="00164FD9">
        <w:rPr>
          <w:rFonts w:ascii="Times New Roman" w:eastAsia="Times New Roman" w:hAnsi="Times New Roman" w:cs="Times New Roman"/>
          <w:sz w:val="20"/>
          <w:szCs w:val="20"/>
        </w:rPr>
        <w:t>Hiramoto</w:t>
      </w:r>
      <w:proofErr w:type="spellEnd"/>
      <w:r w:rsidR="007D51E3" w:rsidRPr="00164FD9">
        <w:rPr>
          <w:rFonts w:ascii="Times New Roman" w:eastAsia="Times New Roman" w:hAnsi="Times New Roman" w:cs="Times New Roman"/>
          <w:sz w:val="20"/>
          <w:szCs w:val="20"/>
        </w:rPr>
        <w:t xml:space="preserve">. “Dark Web in the Dark: Investigating When Transactions Take Place on </w:t>
      </w:r>
      <w:proofErr w:type="spellStart"/>
      <w:r w:rsidR="007D51E3" w:rsidRPr="00164FD9">
        <w:rPr>
          <w:rFonts w:ascii="Times New Roman" w:eastAsia="Times New Roman" w:hAnsi="Times New Roman" w:cs="Times New Roman"/>
          <w:sz w:val="20"/>
          <w:szCs w:val="20"/>
        </w:rPr>
        <w:t>Cryptomarkets</w:t>
      </w:r>
      <w:proofErr w:type="spellEnd"/>
      <w:r w:rsidR="007D51E3" w:rsidRPr="00164FD9">
        <w:rPr>
          <w:rFonts w:ascii="Times New Roman" w:eastAsia="Times New Roman" w:hAnsi="Times New Roman" w:cs="Times New Roman"/>
          <w:sz w:val="20"/>
          <w:szCs w:val="20"/>
        </w:rPr>
        <w:t xml:space="preserve">.” Forensic Science International: Digital Investigation 36 (March 1, 2021): 301093. </w:t>
      </w:r>
      <w:hyperlink r:id="rId24" w:history="1">
        <w:r w:rsidR="007D51E3" w:rsidRPr="00164FD9">
          <w:rPr>
            <w:rFonts w:ascii="Times New Roman" w:eastAsia="Times New Roman" w:hAnsi="Times New Roman" w:cs="Times New Roman"/>
            <w:sz w:val="20"/>
            <w:szCs w:val="20"/>
            <w:u w:val="single"/>
          </w:rPr>
          <w:t>https://doi.org/10.1016/j.fsidi.2020.301093</w:t>
        </w:r>
      </w:hyperlink>
      <w:r w:rsidR="007D51E3" w:rsidRPr="00164FD9">
        <w:rPr>
          <w:rFonts w:ascii="Times New Roman" w:eastAsia="Times New Roman" w:hAnsi="Times New Roman" w:cs="Times New Roman"/>
          <w:sz w:val="20"/>
          <w:szCs w:val="20"/>
        </w:rPr>
        <w:t>.</w:t>
      </w:r>
    </w:p>
    <w:p w14:paraId="733B330C"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41225AFB" w14:textId="49923C65"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w:t>
      </w:r>
      <w:ins w:id="587" w:author="David Bekele" w:date="2021-11-30T22:44:00Z">
        <w:r w:rsidR="005A27B0">
          <w:rPr>
            <w:rFonts w:ascii="Times New Roman" w:eastAsia="Times New Roman" w:hAnsi="Times New Roman" w:cs="Times New Roman"/>
            <w:sz w:val="20"/>
            <w:szCs w:val="20"/>
          </w:rPr>
          <w:t>12</w:t>
        </w:r>
      </w:ins>
      <w:del w:id="588" w:author="David Bekele" w:date="2021-11-30T22:44:00Z">
        <w:r w:rsidRPr="00164FD9" w:rsidDel="005A27B0">
          <w:rPr>
            <w:rFonts w:ascii="Times New Roman" w:eastAsia="Times New Roman" w:hAnsi="Times New Roman" w:cs="Times New Roman"/>
            <w:sz w:val="20"/>
            <w:szCs w:val="20"/>
          </w:rPr>
          <w:delText>8</w:delText>
        </w:r>
      </w:del>
      <w:r w:rsidRPr="00164FD9">
        <w:rPr>
          <w:rFonts w:ascii="Times New Roman" w:eastAsia="Times New Roman" w:hAnsi="Times New Roman" w:cs="Times New Roman"/>
          <w:sz w:val="20"/>
          <w:szCs w:val="20"/>
        </w:rPr>
        <w:t xml:space="preserve">] </w:t>
      </w:r>
      <w:r w:rsidR="007D51E3" w:rsidRPr="00164FD9">
        <w:rPr>
          <w:rFonts w:ascii="Times New Roman" w:eastAsia="Times New Roman" w:hAnsi="Times New Roman" w:cs="Times New Roman"/>
          <w:sz w:val="20"/>
          <w:szCs w:val="20"/>
        </w:rPr>
        <w:t xml:space="preserve">Lee, </w:t>
      </w:r>
      <w:proofErr w:type="spellStart"/>
      <w:r w:rsidR="007D51E3" w:rsidRPr="00164FD9">
        <w:rPr>
          <w:rFonts w:ascii="Times New Roman" w:eastAsia="Times New Roman" w:hAnsi="Times New Roman" w:cs="Times New Roman"/>
          <w:sz w:val="20"/>
          <w:szCs w:val="20"/>
        </w:rPr>
        <w:t>Jaeseung</w:t>
      </w:r>
      <w:proofErr w:type="spellEnd"/>
      <w:r w:rsidR="007D51E3" w:rsidRPr="00164FD9">
        <w:rPr>
          <w:rFonts w:ascii="Times New Roman" w:eastAsia="Times New Roman" w:hAnsi="Times New Roman" w:cs="Times New Roman"/>
          <w:sz w:val="20"/>
          <w:szCs w:val="20"/>
        </w:rPr>
        <w:t xml:space="preserve">, </w:t>
      </w:r>
      <w:proofErr w:type="spellStart"/>
      <w:r w:rsidR="007D51E3" w:rsidRPr="00164FD9">
        <w:rPr>
          <w:rFonts w:ascii="Times New Roman" w:eastAsia="Times New Roman" w:hAnsi="Times New Roman" w:cs="Times New Roman"/>
          <w:sz w:val="20"/>
          <w:szCs w:val="20"/>
        </w:rPr>
        <w:t>Byungheon</w:t>
      </w:r>
      <w:proofErr w:type="spellEnd"/>
      <w:r w:rsidR="007D51E3" w:rsidRPr="00164FD9">
        <w:rPr>
          <w:rFonts w:ascii="Times New Roman" w:eastAsia="Times New Roman" w:hAnsi="Times New Roman" w:cs="Times New Roman"/>
          <w:sz w:val="20"/>
          <w:szCs w:val="20"/>
        </w:rPr>
        <w:t xml:space="preserve"> Lee, </w:t>
      </w:r>
      <w:proofErr w:type="spellStart"/>
      <w:r w:rsidR="007D51E3" w:rsidRPr="00164FD9">
        <w:rPr>
          <w:rFonts w:ascii="Times New Roman" w:eastAsia="Times New Roman" w:hAnsi="Times New Roman" w:cs="Times New Roman"/>
          <w:sz w:val="20"/>
          <w:szCs w:val="20"/>
        </w:rPr>
        <w:t>Jaeyoung</w:t>
      </w:r>
      <w:proofErr w:type="spellEnd"/>
      <w:r w:rsidR="007D51E3" w:rsidRPr="00164FD9">
        <w:rPr>
          <w:rFonts w:ascii="Times New Roman" w:eastAsia="Times New Roman" w:hAnsi="Times New Roman" w:cs="Times New Roman"/>
          <w:sz w:val="20"/>
          <w:szCs w:val="20"/>
        </w:rPr>
        <w:t xml:space="preserve"> Jung, </w:t>
      </w:r>
      <w:proofErr w:type="spellStart"/>
      <w:r w:rsidR="007D51E3" w:rsidRPr="00164FD9">
        <w:rPr>
          <w:rFonts w:ascii="Times New Roman" w:eastAsia="Times New Roman" w:hAnsi="Times New Roman" w:cs="Times New Roman"/>
          <w:sz w:val="20"/>
          <w:szCs w:val="20"/>
        </w:rPr>
        <w:t>Hojun</w:t>
      </w:r>
      <w:proofErr w:type="spellEnd"/>
      <w:r w:rsidR="007D51E3" w:rsidRPr="00164FD9">
        <w:rPr>
          <w:rFonts w:ascii="Times New Roman" w:eastAsia="Times New Roman" w:hAnsi="Times New Roman" w:cs="Times New Roman"/>
          <w:sz w:val="20"/>
          <w:szCs w:val="20"/>
        </w:rPr>
        <w:t xml:space="preserve"> Shim, and </w:t>
      </w:r>
      <w:proofErr w:type="spellStart"/>
      <w:r w:rsidR="007D51E3" w:rsidRPr="00164FD9">
        <w:rPr>
          <w:rFonts w:ascii="Times New Roman" w:eastAsia="Times New Roman" w:hAnsi="Times New Roman" w:cs="Times New Roman"/>
          <w:sz w:val="20"/>
          <w:szCs w:val="20"/>
        </w:rPr>
        <w:t>Hwangnam</w:t>
      </w:r>
      <w:proofErr w:type="spellEnd"/>
      <w:r w:rsidR="007D51E3" w:rsidRPr="00164FD9">
        <w:rPr>
          <w:rFonts w:ascii="Times New Roman" w:eastAsia="Times New Roman" w:hAnsi="Times New Roman" w:cs="Times New Roman"/>
          <w:sz w:val="20"/>
          <w:szCs w:val="20"/>
        </w:rPr>
        <w:t xml:space="preserve"> Kim. “DQ: Two Approaches to Measure the Degree of Decentralization of Blockchain.” ICT Express 7, no. 3 (September 1, 2021): 278–82. </w:t>
      </w:r>
      <w:hyperlink r:id="rId25" w:history="1">
        <w:r w:rsidR="007D51E3" w:rsidRPr="00164FD9">
          <w:rPr>
            <w:rFonts w:ascii="Times New Roman" w:eastAsia="Times New Roman" w:hAnsi="Times New Roman" w:cs="Times New Roman"/>
            <w:sz w:val="20"/>
            <w:szCs w:val="20"/>
            <w:u w:val="single"/>
          </w:rPr>
          <w:t>https://doi.org/10.1016/j.icte.2021.08.008</w:t>
        </w:r>
      </w:hyperlink>
      <w:r w:rsidR="007D51E3" w:rsidRPr="00164FD9">
        <w:rPr>
          <w:rFonts w:ascii="Times New Roman" w:eastAsia="Times New Roman" w:hAnsi="Times New Roman" w:cs="Times New Roman"/>
          <w:sz w:val="20"/>
          <w:szCs w:val="20"/>
        </w:rPr>
        <w:t>.</w:t>
      </w:r>
    </w:p>
    <w:p w14:paraId="5E092054" w14:textId="77777777" w:rsidR="007D51E3" w:rsidRPr="00164FD9" w:rsidDel="005A27B0" w:rsidRDefault="007D51E3" w:rsidP="007D51E3">
      <w:pPr>
        <w:spacing w:after="0" w:line="240" w:lineRule="auto"/>
        <w:rPr>
          <w:del w:id="589" w:author="David Bekele" w:date="2021-11-30T22:41:00Z"/>
          <w:rFonts w:ascii="Times New Roman" w:eastAsia="Times New Roman" w:hAnsi="Times New Roman" w:cs="Times New Roman"/>
          <w:sz w:val="20"/>
          <w:szCs w:val="20"/>
        </w:rPr>
      </w:pPr>
    </w:p>
    <w:p w14:paraId="1F2A2BDB" w14:textId="0A19B5E2" w:rsidR="007D51E3" w:rsidRPr="00164FD9" w:rsidDel="005A27B0" w:rsidRDefault="00164FD9" w:rsidP="007D51E3">
      <w:pPr>
        <w:spacing w:after="0" w:line="240" w:lineRule="auto"/>
        <w:rPr>
          <w:del w:id="590" w:author="David Bekele" w:date="2021-11-30T22:41:00Z"/>
          <w:rFonts w:ascii="Times New Roman" w:eastAsia="Times New Roman" w:hAnsi="Times New Roman" w:cs="Times New Roman"/>
          <w:sz w:val="20"/>
          <w:szCs w:val="20"/>
        </w:rPr>
      </w:pPr>
      <w:del w:id="591" w:author="David Bekele" w:date="2021-11-30T22:41:00Z">
        <w:r w:rsidRPr="00164FD9" w:rsidDel="005A27B0">
          <w:rPr>
            <w:rFonts w:ascii="Times New Roman" w:eastAsia="Times New Roman" w:hAnsi="Times New Roman" w:cs="Times New Roman"/>
            <w:sz w:val="20"/>
            <w:szCs w:val="20"/>
          </w:rPr>
          <w:delText xml:space="preserve">[9] </w:delText>
        </w:r>
        <w:r w:rsidR="007D51E3" w:rsidRPr="00164FD9" w:rsidDel="005A27B0">
          <w:rPr>
            <w:rFonts w:ascii="Times New Roman" w:eastAsia="Times New Roman" w:hAnsi="Times New Roman" w:cs="Times New Roman"/>
            <w:sz w:val="20"/>
            <w:szCs w:val="20"/>
          </w:rPr>
          <w:delText>Heijningen, Guus van. “MAKING PREDICTIONS IN HIGHLY VOLATILE CRYPTOCURRENCY MARKETS USING WEB SCRAPING,” n.d., 55.</w:delText>
        </w:r>
      </w:del>
    </w:p>
    <w:p w14:paraId="2FE13545" w14:textId="77777777" w:rsidR="007D51E3" w:rsidRPr="00164FD9" w:rsidDel="005A27B0" w:rsidRDefault="007D51E3" w:rsidP="007D51E3">
      <w:pPr>
        <w:spacing w:after="0" w:line="240" w:lineRule="auto"/>
        <w:rPr>
          <w:del w:id="592" w:author="David Bekele" w:date="2021-11-30T22:40:00Z"/>
          <w:rFonts w:ascii="Times New Roman" w:eastAsia="Times New Roman" w:hAnsi="Times New Roman" w:cs="Times New Roman"/>
          <w:sz w:val="20"/>
          <w:szCs w:val="20"/>
        </w:rPr>
      </w:pPr>
    </w:p>
    <w:p w14:paraId="6DC56132" w14:textId="30141B7A" w:rsidR="007D51E3" w:rsidRPr="00164FD9" w:rsidDel="005A27B0" w:rsidRDefault="00164FD9" w:rsidP="007D51E3">
      <w:pPr>
        <w:spacing w:after="0" w:line="240" w:lineRule="auto"/>
        <w:rPr>
          <w:del w:id="593" w:author="David Bekele" w:date="2021-11-30T22:40:00Z"/>
          <w:rFonts w:ascii="Times New Roman" w:eastAsia="Times New Roman" w:hAnsi="Times New Roman" w:cs="Times New Roman"/>
          <w:sz w:val="20"/>
          <w:szCs w:val="20"/>
        </w:rPr>
      </w:pPr>
      <w:del w:id="594" w:author="David Bekele" w:date="2021-11-30T22:40:00Z">
        <w:r w:rsidRPr="00164FD9" w:rsidDel="005A27B0">
          <w:rPr>
            <w:rFonts w:ascii="Times New Roman" w:eastAsia="Times New Roman" w:hAnsi="Times New Roman" w:cs="Times New Roman"/>
            <w:sz w:val="20"/>
            <w:szCs w:val="20"/>
          </w:rPr>
          <w:delText xml:space="preserve">[10] </w:delText>
        </w:r>
        <w:r w:rsidR="007D51E3" w:rsidRPr="00164FD9" w:rsidDel="005A27B0">
          <w:rPr>
            <w:rFonts w:ascii="Times New Roman" w:eastAsia="Times New Roman" w:hAnsi="Times New Roman" w:cs="Times New Roman"/>
            <w:sz w:val="20"/>
            <w:szCs w:val="20"/>
          </w:rPr>
          <w:delText xml:space="preserve">Regueiro, Cristina, Iñaki Seco, Santiago de Diego, Oscar Lage, and Leire Etxebarria. “Privacy-Enhancing Distributed Protocol for Data Aggregation Based on Blockchain and Homomorphic Encryption.” Information Processing &amp; Management 58, no. 6 (November 1, 2021): 102745. </w:delText>
        </w:r>
        <w:r w:rsidR="00483F5F" w:rsidDel="005A27B0">
          <w:fldChar w:fldCharType="begin"/>
        </w:r>
        <w:r w:rsidR="00483F5F" w:rsidDel="005A27B0">
          <w:delInstrText xml:space="preserve"> HYPERLINK "https://doi.org/10.1016/j.ipm.2021.102745" </w:delInstrText>
        </w:r>
        <w:r w:rsidR="00483F5F" w:rsidDel="005A27B0">
          <w:fldChar w:fldCharType="separate"/>
        </w:r>
        <w:r w:rsidR="007D51E3" w:rsidRPr="00164FD9" w:rsidDel="005A27B0">
          <w:rPr>
            <w:rFonts w:ascii="Times New Roman" w:eastAsia="Times New Roman" w:hAnsi="Times New Roman" w:cs="Times New Roman"/>
            <w:sz w:val="20"/>
            <w:szCs w:val="20"/>
            <w:u w:val="single"/>
          </w:rPr>
          <w:delText>https://doi.org/10.1016/j.ipm.2021.102745</w:delText>
        </w:r>
        <w:r w:rsidR="00483F5F" w:rsidDel="005A27B0">
          <w:rPr>
            <w:rFonts w:ascii="Times New Roman" w:eastAsia="Times New Roman" w:hAnsi="Times New Roman" w:cs="Times New Roman"/>
            <w:sz w:val="20"/>
            <w:szCs w:val="20"/>
            <w:u w:val="single"/>
          </w:rPr>
          <w:fldChar w:fldCharType="end"/>
        </w:r>
        <w:r w:rsidR="007D51E3" w:rsidRPr="00164FD9" w:rsidDel="005A27B0">
          <w:rPr>
            <w:rFonts w:ascii="Times New Roman" w:eastAsia="Times New Roman" w:hAnsi="Times New Roman" w:cs="Times New Roman"/>
            <w:sz w:val="20"/>
            <w:szCs w:val="20"/>
          </w:rPr>
          <w:delText>.</w:delText>
        </w:r>
      </w:del>
    </w:p>
    <w:p w14:paraId="482E9FCB" w14:textId="77777777" w:rsidR="007D51E3" w:rsidRPr="00164FD9" w:rsidRDefault="007D51E3" w:rsidP="007D51E3">
      <w:pPr>
        <w:spacing w:after="0" w:line="240" w:lineRule="auto"/>
        <w:rPr>
          <w:rFonts w:ascii="Times New Roman" w:eastAsia="Times New Roman" w:hAnsi="Times New Roman" w:cs="Times New Roman"/>
          <w:sz w:val="20"/>
          <w:szCs w:val="20"/>
        </w:rPr>
      </w:pPr>
    </w:p>
    <w:p w14:paraId="3FB5067D" w14:textId="0A23BB92" w:rsidR="007D51E3" w:rsidRPr="00164FD9" w:rsidRDefault="00164FD9" w:rsidP="007D51E3">
      <w:pPr>
        <w:spacing w:after="0" w:line="240" w:lineRule="auto"/>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t>[1</w:t>
      </w:r>
      <w:ins w:id="595" w:author="David Bekele" w:date="2021-11-30T22:44:00Z">
        <w:r w:rsidR="005A27B0">
          <w:rPr>
            <w:rFonts w:ascii="Times New Roman" w:eastAsia="Times New Roman" w:hAnsi="Times New Roman" w:cs="Times New Roman"/>
            <w:sz w:val="20"/>
            <w:szCs w:val="20"/>
          </w:rPr>
          <w:t>3</w:t>
        </w:r>
      </w:ins>
      <w:del w:id="596" w:author="David Bekele" w:date="2021-11-30T22:44:00Z">
        <w:r w:rsidRPr="00164FD9" w:rsidDel="005A27B0">
          <w:rPr>
            <w:rFonts w:ascii="Times New Roman" w:eastAsia="Times New Roman" w:hAnsi="Times New Roman" w:cs="Times New Roman"/>
            <w:sz w:val="20"/>
            <w:szCs w:val="20"/>
          </w:rPr>
          <w:delText>1</w:delText>
        </w:r>
      </w:del>
      <w:r w:rsidRPr="00164FD9">
        <w:rPr>
          <w:rFonts w:ascii="Times New Roman" w:eastAsia="Times New Roman" w:hAnsi="Times New Roman" w:cs="Times New Roman"/>
          <w:sz w:val="20"/>
          <w:szCs w:val="20"/>
        </w:rPr>
        <w:t xml:space="preserve">] </w:t>
      </w:r>
      <w:r w:rsidR="007D51E3" w:rsidRPr="00164FD9">
        <w:rPr>
          <w:rFonts w:ascii="Times New Roman" w:eastAsia="Times New Roman" w:hAnsi="Times New Roman" w:cs="Times New Roman"/>
          <w:sz w:val="20"/>
          <w:szCs w:val="20"/>
        </w:rPr>
        <w:t xml:space="preserve">P., Swathi, and M. Venkatesan. “Scalability Improvement and Analysis of Permissioned-Blockchain.” ICT Express 7, no. 3 (September 1, 2021): 283–89. </w:t>
      </w:r>
      <w:hyperlink r:id="rId26" w:history="1">
        <w:r w:rsidR="007D51E3" w:rsidRPr="00164FD9">
          <w:rPr>
            <w:rFonts w:ascii="Times New Roman" w:eastAsia="Times New Roman" w:hAnsi="Times New Roman" w:cs="Times New Roman"/>
            <w:sz w:val="20"/>
            <w:szCs w:val="20"/>
            <w:u w:val="single"/>
          </w:rPr>
          <w:t>https://doi.org/10.1016/j.icte.2021.08.015</w:t>
        </w:r>
      </w:hyperlink>
      <w:r w:rsidR="007D51E3" w:rsidRPr="00164FD9">
        <w:rPr>
          <w:rFonts w:ascii="Times New Roman" w:eastAsia="Times New Roman" w:hAnsi="Times New Roman" w:cs="Times New Roman"/>
          <w:sz w:val="20"/>
          <w:szCs w:val="20"/>
        </w:rPr>
        <w:t>.</w:t>
      </w:r>
    </w:p>
    <w:p w14:paraId="1EC6B7CA" w14:textId="77777777" w:rsidR="007D51E3" w:rsidRPr="00164FD9" w:rsidDel="005A27B0" w:rsidRDefault="007D51E3" w:rsidP="007D51E3">
      <w:pPr>
        <w:spacing w:after="0" w:line="240" w:lineRule="auto"/>
        <w:rPr>
          <w:del w:id="597" w:author="David Bekele" w:date="2021-11-30T22:41:00Z"/>
          <w:rFonts w:ascii="Times New Roman" w:eastAsia="Times New Roman" w:hAnsi="Times New Roman" w:cs="Times New Roman"/>
          <w:sz w:val="20"/>
          <w:szCs w:val="20"/>
        </w:rPr>
      </w:pPr>
    </w:p>
    <w:p w14:paraId="488573B5" w14:textId="7B5EBCA8" w:rsidR="007D51E3" w:rsidRPr="00164FD9" w:rsidDel="005A27B0" w:rsidRDefault="00164FD9" w:rsidP="007D51E3">
      <w:pPr>
        <w:spacing w:after="0" w:line="240" w:lineRule="auto"/>
        <w:rPr>
          <w:del w:id="598" w:author="David Bekele" w:date="2021-11-30T22:41:00Z"/>
          <w:rFonts w:ascii="Times New Roman" w:eastAsia="Times New Roman" w:hAnsi="Times New Roman" w:cs="Times New Roman"/>
          <w:sz w:val="20"/>
          <w:szCs w:val="20"/>
        </w:rPr>
      </w:pPr>
      <w:del w:id="599" w:author="David Bekele" w:date="2021-11-30T22:41:00Z">
        <w:r w:rsidRPr="00164FD9" w:rsidDel="005A27B0">
          <w:rPr>
            <w:rFonts w:ascii="Times New Roman" w:eastAsia="Times New Roman" w:hAnsi="Times New Roman" w:cs="Times New Roman"/>
            <w:sz w:val="20"/>
            <w:szCs w:val="20"/>
          </w:rPr>
          <w:delText xml:space="preserve"> [12] </w:delText>
        </w:r>
        <w:r w:rsidR="007D51E3" w:rsidRPr="00164FD9" w:rsidDel="005A27B0">
          <w:rPr>
            <w:rFonts w:ascii="Times New Roman" w:eastAsia="Times New Roman" w:hAnsi="Times New Roman" w:cs="Times New Roman"/>
            <w:sz w:val="20"/>
            <w:szCs w:val="20"/>
          </w:rPr>
          <w:delText xml:space="preserve">Melki, Abir, and Nourhaine Nefzi. “Tracking Safe Haven Properties of Cryptocurrencies during the COVID-19 Pandemic: A Smooth Transition Approach.” Finance Research Letters, June 17, 2021, 102243. </w:delText>
        </w:r>
        <w:r w:rsidR="00483F5F" w:rsidDel="005A27B0">
          <w:fldChar w:fldCharType="begin"/>
        </w:r>
        <w:r w:rsidR="00483F5F" w:rsidDel="005A27B0">
          <w:delInstrText xml:space="preserve"> HYPERLINK "https://doi.org/10.1016/j.frl.2021.102243" </w:delInstrText>
        </w:r>
        <w:r w:rsidR="00483F5F" w:rsidDel="005A27B0">
          <w:fldChar w:fldCharType="separate"/>
        </w:r>
        <w:r w:rsidR="007D51E3" w:rsidRPr="00164FD9" w:rsidDel="005A27B0">
          <w:rPr>
            <w:rFonts w:ascii="Times New Roman" w:eastAsia="Times New Roman" w:hAnsi="Times New Roman" w:cs="Times New Roman"/>
            <w:sz w:val="20"/>
            <w:szCs w:val="20"/>
            <w:u w:val="single"/>
          </w:rPr>
          <w:delText>https://doi.org/10.1016/j.frl.2021.102243</w:delText>
        </w:r>
        <w:r w:rsidR="00483F5F" w:rsidDel="005A27B0">
          <w:rPr>
            <w:rFonts w:ascii="Times New Roman" w:eastAsia="Times New Roman" w:hAnsi="Times New Roman" w:cs="Times New Roman"/>
            <w:sz w:val="20"/>
            <w:szCs w:val="20"/>
            <w:u w:val="single"/>
          </w:rPr>
          <w:fldChar w:fldCharType="end"/>
        </w:r>
        <w:r w:rsidR="007D51E3" w:rsidRPr="00164FD9" w:rsidDel="005A27B0">
          <w:rPr>
            <w:rFonts w:ascii="Times New Roman" w:eastAsia="Times New Roman" w:hAnsi="Times New Roman" w:cs="Times New Roman"/>
            <w:sz w:val="20"/>
            <w:szCs w:val="20"/>
          </w:rPr>
          <w:delText>.</w:delText>
        </w:r>
      </w:del>
    </w:p>
    <w:p w14:paraId="36C3A20D" w14:textId="17DF9174" w:rsidR="007D51E3" w:rsidRPr="00164FD9" w:rsidRDefault="007D51E3" w:rsidP="007D51E3">
      <w:pPr>
        <w:rPr>
          <w:rFonts w:ascii="Times New Roman" w:eastAsia="Times New Roman" w:hAnsi="Times New Roman" w:cs="Times New Roman"/>
          <w:sz w:val="20"/>
          <w:szCs w:val="20"/>
        </w:rPr>
      </w:pPr>
      <w:r w:rsidRPr="00164FD9">
        <w:rPr>
          <w:rFonts w:ascii="Times New Roman" w:eastAsia="Times New Roman" w:hAnsi="Times New Roman" w:cs="Times New Roman"/>
          <w:sz w:val="20"/>
          <w:szCs w:val="20"/>
        </w:rPr>
        <w:br/>
      </w:r>
      <w:r w:rsidR="00164FD9" w:rsidRPr="00164FD9">
        <w:rPr>
          <w:rFonts w:ascii="Times New Roman" w:eastAsia="Times New Roman" w:hAnsi="Times New Roman" w:cs="Times New Roman"/>
          <w:sz w:val="20"/>
          <w:szCs w:val="20"/>
        </w:rPr>
        <w:t>[1</w:t>
      </w:r>
      <w:ins w:id="600" w:author="David Bekele" w:date="2021-11-30T22:44:00Z">
        <w:r w:rsidR="005A27B0">
          <w:rPr>
            <w:rFonts w:ascii="Times New Roman" w:eastAsia="Times New Roman" w:hAnsi="Times New Roman" w:cs="Times New Roman"/>
            <w:sz w:val="20"/>
            <w:szCs w:val="20"/>
          </w:rPr>
          <w:t>4</w:t>
        </w:r>
      </w:ins>
      <w:del w:id="601" w:author="David Bekele" w:date="2021-11-30T22:44:00Z">
        <w:r w:rsidR="00164FD9" w:rsidRPr="00164FD9" w:rsidDel="005A27B0">
          <w:rPr>
            <w:rFonts w:ascii="Times New Roman" w:eastAsia="Times New Roman" w:hAnsi="Times New Roman" w:cs="Times New Roman"/>
            <w:sz w:val="20"/>
            <w:szCs w:val="20"/>
          </w:rPr>
          <w:delText>3</w:delText>
        </w:r>
      </w:del>
      <w:r w:rsidR="00164FD9" w:rsidRPr="00164FD9">
        <w:rPr>
          <w:rFonts w:ascii="Times New Roman" w:eastAsia="Times New Roman" w:hAnsi="Times New Roman" w:cs="Times New Roman"/>
          <w:sz w:val="20"/>
          <w:szCs w:val="20"/>
        </w:rPr>
        <w:t xml:space="preserve">] </w:t>
      </w:r>
      <w:r w:rsidRPr="00164FD9">
        <w:rPr>
          <w:rFonts w:ascii="Times New Roman" w:eastAsia="Times New Roman" w:hAnsi="Times New Roman" w:cs="Times New Roman"/>
          <w:sz w:val="20"/>
          <w:szCs w:val="20"/>
        </w:rPr>
        <w:t xml:space="preserve">Jonker, Nicole. “What Drives the Adoption of Crypto-Payments by Online Retailers?” Electronic Commerce Research and Applications 35 (May 1, 2019): 100848. </w:t>
      </w:r>
      <w:hyperlink r:id="rId27" w:history="1">
        <w:r w:rsidRPr="00164FD9">
          <w:rPr>
            <w:rFonts w:ascii="Times New Roman" w:eastAsia="Times New Roman" w:hAnsi="Times New Roman" w:cs="Times New Roman"/>
            <w:sz w:val="20"/>
            <w:szCs w:val="20"/>
            <w:u w:val="single"/>
          </w:rPr>
          <w:t>https://doi.org/10.1016/j.elerap.2019.100848</w:t>
        </w:r>
      </w:hyperlink>
      <w:r w:rsidRPr="00164FD9">
        <w:rPr>
          <w:rFonts w:ascii="Times New Roman" w:eastAsia="Times New Roman" w:hAnsi="Times New Roman" w:cs="Times New Roman"/>
          <w:sz w:val="20"/>
          <w:szCs w:val="20"/>
        </w:rPr>
        <w:t>.</w:t>
      </w:r>
    </w:p>
    <w:p w14:paraId="43F6DA7C" w14:textId="26EC499F" w:rsidR="00AE6705" w:rsidRPr="00164FD9" w:rsidRDefault="00AE6705" w:rsidP="007D51E3">
      <w:pPr>
        <w:rPr>
          <w:rFonts w:ascii="Times New Roman" w:hAnsi="Times New Roman" w:cs="Times New Roman"/>
          <w:sz w:val="20"/>
          <w:szCs w:val="20"/>
        </w:rPr>
      </w:pPr>
      <w:del w:id="602" w:author="David Bekele" w:date="2021-11-30T22:41:00Z">
        <w:r w:rsidRPr="00164FD9" w:rsidDel="005A27B0">
          <w:rPr>
            <w:rStyle w:val="Strong"/>
            <w:rFonts w:ascii="Times New Roman" w:hAnsi="Times New Roman" w:cs="Times New Roman"/>
            <w:sz w:val="20"/>
            <w:szCs w:val="20"/>
            <w:shd w:val="clear" w:color="auto" w:fill="FFFFFF"/>
          </w:rPr>
          <w:delText> </w:delText>
        </w:r>
        <w:r w:rsidR="00164FD9" w:rsidRPr="00164FD9" w:rsidDel="005A27B0">
          <w:rPr>
            <w:rStyle w:val="Strong"/>
            <w:rFonts w:ascii="Times New Roman" w:hAnsi="Times New Roman" w:cs="Times New Roman"/>
            <w:sz w:val="20"/>
            <w:szCs w:val="20"/>
            <w:shd w:val="clear" w:color="auto" w:fill="FFFFFF"/>
          </w:rPr>
          <w:delText xml:space="preserve">[14] </w:delText>
        </w:r>
        <w:r w:rsidRPr="00164FD9" w:rsidDel="005A27B0">
          <w:rPr>
            <w:rStyle w:val="selectable"/>
            <w:rFonts w:ascii="Times New Roman" w:hAnsi="Times New Roman" w:cs="Times New Roman"/>
            <w:sz w:val="20"/>
            <w:szCs w:val="20"/>
            <w:shd w:val="clear" w:color="auto" w:fill="FFFFFF"/>
          </w:rPr>
          <w:delText>Vasileiou, Evangelos. 2021. "Explaining Stock Markets' Performance During The COVID‐19 Crisis: Could Google Searches Be A Significant Behavioral Indicator?". </w:delText>
        </w:r>
        <w:r w:rsidRPr="00164FD9" w:rsidDel="005A27B0">
          <w:rPr>
            <w:rStyle w:val="selectable"/>
            <w:rFonts w:ascii="Times New Roman" w:hAnsi="Times New Roman" w:cs="Times New Roman"/>
            <w:i/>
            <w:iCs/>
            <w:sz w:val="20"/>
            <w:szCs w:val="20"/>
            <w:shd w:val="clear" w:color="auto" w:fill="FFFFFF"/>
          </w:rPr>
          <w:delText>Intelligent Systems In Accounting, Finance And Management</w:delText>
        </w:r>
        <w:r w:rsidRPr="00164FD9" w:rsidDel="005A27B0">
          <w:rPr>
            <w:rStyle w:val="selectable"/>
            <w:rFonts w:ascii="Times New Roman" w:hAnsi="Times New Roman" w:cs="Times New Roman"/>
            <w:sz w:val="20"/>
            <w:szCs w:val="20"/>
            <w:shd w:val="clear" w:color="auto" w:fill="FFFFFF"/>
          </w:rPr>
          <w:delText> 28 (3): 173-181. doi:10.1002/isaf.1499.</w:delText>
        </w:r>
      </w:del>
    </w:p>
    <w:sectPr w:rsidR="00AE6705" w:rsidRPr="00164F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ekele" w:date="2021-11-30T22:36:00Z" w:initials="DB">
    <w:p w14:paraId="22A5431B" w14:textId="0B30CD5E" w:rsidR="00C26942" w:rsidRDefault="00070632" w:rsidP="00C26942">
      <w:pPr>
        <w:pStyle w:val="CommentText"/>
        <w:rPr>
          <w:noProof/>
        </w:rPr>
      </w:pPr>
      <w:r>
        <w:rPr>
          <w:rStyle w:val="CommentReference"/>
        </w:rPr>
        <w:annotationRef/>
      </w:r>
      <w:r w:rsidR="00C26942">
        <w:rPr>
          <w:noProof/>
        </w:rPr>
        <w:t xml:space="preserve">Great job on this! Your background on blockchain/cryptocurrencies is great, and you very clearly described your methods and results. </w:t>
      </w:r>
    </w:p>
    <w:p w14:paraId="6A434252" w14:textId="77777777" w:rsidR="00B26390" w:rsidRDefault="00B26390" w:rsidP="00C26942">
      <w:pPr>
        <w:pStyle w:val="CommentText"/>
        <w:rPr>
          <w:noProof/>
        </w:rPr>
      </w:pPr>
    </w:p>
    <w:p w14:paraId="091A54F1" w14:textId="77777777" w:rsidR="00B26390" w:rsidRDefault="00C26942" w:rsidP="00C26942">
      <w:pPr>
        <w:pStyle w:val="CommentText"/>
        <w:rPr>
          <w:noProof/>
        </w:rPr>
      </w:pPr>
      <w:r>
        <w:rPr>
          <w:noProof/>
        </w:rPr>
        <w:t xml:space="preserve">The only thing missing is the </w:t>
      </w:r>
      <w:r w:rsidRPr="00B26390">
        <w:rPr>
          <w:b/>
          <w:bCs/>
          <w:noProof/>
        </w:rPr>
        <w:t>significance</w:t>
      </w:r>
      <w:r>
        <w:rPr>
          <w:noProof/>
        </w:rPr>
        <w:t xml:space="preserve"> for your specific project.</w:t>
      </w:r>
    </w:p>
    <w:p w14:paraId="7A88B5D8" w14:textId="77777777" w:rsidR="00B26390" w:rsidRDefault="00B26390" w:rsidP="00C26942">
      <w:pPr>
        <w:pStyle w:val="CommentText"/>
        <w:rPr>
          <w:noProof/>
        </w:rPr>
      </w:pPr>
    </w:p>
    <w:p w14:paraId="491FA7E0" w14:textId="523947EA" w:rsidR="00B26390" w:rsidRDefault="00C26942" w:rsidP="00C26942">
      <w:pPr>
        <w:pStyle w:val="CommentText"/>
        <w:rPr>
          <w:noProof/>
        </w:rPr>
      </w:pPr>
      <w:r>
        <w:rPr>
          <w:noProof/>
        </w:rPr>
        <w:t xml:space="preserve"> In the Introduction, you need to say </w:t>
      </w:r>
      <w:r w:rsidRPr="00B26390">
        <w:rPr>
          <w:b/>
          <w:bCs/>
          <w:noProof/>
        </w:rPr>
        <w:t>why</w:t>
      </w:r>
      <w:r>
        <w:rPr>
          <w:noProof/>
        </w:rPr>
        <w:t xml:space="preserve"> this project is </w:t>
      </w:r>
      <w:r w:rsidRPr="00B26390">
        <w:rPr>
          <w:b/>
          <w:bCs/>
          <w:noProof/>
        </w:rPr>
        <w:t xml:space="preserve">important </w:t>
      </w:r>
      <w:r>
        <w:rPr>
          <w:noProof/>
        </w:rPr>
        <w:t xml:space="preserve">(even if just for investment purposes). </w:t>
      </w:r>
    </w:p>
    <w:p w14:paraId="429C8F43" w14:textId="77777777" w:rsidR="00B26390" w:rsidRDefault="00B26390" w:rsidP="00C26942">
      <w:pPr>
        <w:pStyle w:val="CommentText"/>
        <w:rPr>
          <w:noProof/>
        </w:rPr>
      </w:pPr>
    </w:p>
    <w:p w14:paraId="390C27F8" w14:textId="49BE3B15" w:rsidR="00C26942" w:rsidRDefault="00C26942" w:rsidP="00C26942">
      <w:pPr>
        <w:pStyle w:val="CommentText"/>
        <w:rPr>
          <w:noProof/>
        </w:rPr>
      </w:pPr>
      <w:r>
        <w:rPr>
          <w:noProof/>
        </w:rPr>
        <w:t xml:space="preserve">In the </w:t>
      </w:r>
      <w:r w:rsidRPr="009F04A4">
        <w:rPr>
          <w:b/>
          <w:bCs/>
          <w:noProof/>
        </w:rPr>
        <w:t>discussion</w:t>
      </w:r>
      <w:r>
        <w:rPr>
          <w:noProof/>
        </w:rPr>
        <w:t xml:space="preserve">, you should describe </w:t>
      </w:r>
      <w:r w:rsidRPr="00B26390">
        <w:rPr>
          <w:b/>
          <w:bCs/>
          <w:noProof/>
        </w:rPr>
        <w:t>how</w:t>
      </w:r>
      <w:r>
        <w:rPr>
          <w:noProof/>
        </w:rPr>
        <w:t xml:space="preserve"> your specific results are </w:t>
      </w:r>
      <w:r w:rsidRPr="00B26390">
        <w:rPr>
          <w:b/>
          <w:bCs/>
          <w:noProof/>
        </w:rPr>
        <w:t>important</w:t>
      </w:r>
      <w:r>
        <w:rPr>
          <w:noProof/>
        </w:rPr>
        <w:t xml:space="preserve"> and </w:t>
      </w:r>
      <w:r w:rsidRPr="00B26390">
        <w:rPr>
          <w:b/>
          <w:bCs/>
          <w:noProof/>
        </w:rPr>
        <w:t>how</w:t>
      </w:r>
      <w:r>
        <w:rPr>
          <w:noProof/>
        </w:rPr>
        <w:t xml:space="preserve"> this information would be </w:t>
      </w:r>
      <w:r w:rsidRPr="00B26390">
        <w:rPr>
          <w:b/>
          <w:bCs/>
          <w:noProof/>
        </w:rPr>
        <w:t xml:space="preserve">useful </w:t>
      </w:r>
      <w:r>
        <w:rPr>
          <w:noProof/>
        </w:rPr>
        <w:t>to the readers. For example, you could recommend buying on the weekend (when prices are lower) and selling during the week (when prices are higher) for those interested in capitalizing on market trends (with the caveats/limitations that you mention).</w:t>
      </w:r>
    </w:p>
    <w:p w14:paraId="21ED7A4F" w14:textId="77777777" w:rsidR="00B26390" w:rsidRDefault="00B26390" w:rsidP="00C26942">
      <w:pPr>
        <w:pStyle w:val="CommentText"/>
        <w:rPr>
          <w:noProof/>
        </w:rPr>
      </w:pPr>
    </w:p>
    <w:p w14:paraId="226621AC" w14:textId="77777777" w:rsidR="00C26942" w:rsidRDefault="00C26942" w:rsidP="00C26942">
      <w:pPr>
        <w:pStyle w:val="CommentText"/>
        <w:rPr>
          <w:noProof/>
        </w:rPr>
      </w:pPr>
    </w:p>
    <w:p w14:paraId="43268F63" w14:textId="77777777" w:rsidR="00C26942" w:rsidRDefault="00C26942" w:rsidP="00C26942">
      <w:pPr>
        <w:pStyle w:val="CommentText"/>
      </w:pPr>
      <w:r>
        <w:rPr>
          <w:noProof/>
        </w:rPr>
        <w:t>One more Result that I'd like for you to add, is to calculate the correlation in price and correlation in volume so that these can be quantified. Correlation is a number between -1 and 1 then tell you how strongly related linearly 2 variables are to each other. This is straightforward to do in Excel: https://www.excel-easy.com/examples/correlation.html</w:t>
      </w:r>
    </w:p>
    <w:p w14:paraId="11CFDFC4" w14:textId="3957A2E1" w:rsidR="00070632" w:rsidRDefault="00070632">
      <w:pPr>
        <w:pStyle w:val="CommentText"/>
      </w:pPr>
    </w:p>
    <w:p w14:paraId="51902972" w14:textId="1C8ABF0C" w:rsidR="005A27B0" w:rsidRDefault="005A27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029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25E3" w16cex:dateUtc="2021-12-01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02972" w16cid:durableId="25512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2964" w14:textId="77777777" w:rsidR="00483F5F" w:rsidRDefault="00483F5F" w:rsidP="00A5293B">
      <w:pPr>
        <w:spacing w:after="0" w:line="240" w:lineRule="auto"/>
      </w:pPr>
      <w:r>
        <w:separator/>
      </w:r>
    </w:p>
  </w:endnote>
  <w:endnote w:type="continuationSeparator" w:id="0">
    <w:p w14:paraId="56BCB4EF" w14:textId="77777777" w:rsidR="00483F5F" w:rsidRDefault="00483F5F" w:rsidP="00A5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5582" w14:textId="77777777" w:rsidR="00483F5F" w:rsidRDefault="00483F5F" w:rsidP="00A5293B">
      <w:pPr>
        <w:spacing w:after="0" w:line="240" w:lineRule="auto"/>
      </w:pPr>
      <w:r>
        <w:separator/>
      </w:r>
    </w:p>
  </w:footnote>
  <w:footnote w:type="continuationSeparator" w:id="0">
    <w:p w14:paraId="7AAEDEF3" w14:textId="77777777" w:rsidR="00483F5F" w:rsidRDefault="00483F5F" w:rsidP="00A5293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ekele">
    <w15:presenceInfo w15:providerId="Windows Live" w15:userId="70c4bc23a8bcb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61"/>
    <w:rsid w:val="000573B7"/>
    <w:rsid w:val="00066686"/>
    <w:rsid w:val="000701CF"/>
    <w:rsid w:val="00070632"/>
    <w:rsid w:val="000B6E33"/>
    <w:rsid w:val="000C5677"/>
    <w:rsid w:val="000F3C2E"/>
    <w:rsid w:val="000F730A"/>
    <w:rsid w:val="00123029"/>
    <w:rsid w:val="00153D1E"/>
    <w:rsid w:val="001609D5"/>
    <w:rsid w:val="00160EE1"/>
    <w:rsid w:val="001648CC"/>
    <w:rsid w:val="00164FD9"/>
    <w:rsid w:val="00167C8A"/>
    <w:rsid w:val="00184CD0"/>
    <w:rsid w:val="00186772"/>
    <w:rsid w:val="001B2880"/>
    <w:rsid w:val="001B48C1"/>
    <w:rsid w:val="001C6A68"/>
    <w:rsid w:val="001D6A8A"/>
    <w:rsid w:val="001E486E"/>
    <w:rsid w:val="002427D6"/>
    <w:rsid w:val="00265398"/>
    <w:rsid w:val="0027305D"/>
    <w:rsid w:val="00291F76"/>
    <w:rsid w:val="002B1BEE"/>
    <w:rsid w:val="002B56F1"/>
    <w:rsid w:val="002D37FC"/>
    <w:rsid w:val="002D444A"/>
    <w:rsid w:val="002E3CC6"/>
    <w:rsid w:val="0036304B"/>
    <w:rsid w:val="003A0A1E"/>
    <w:rsid w:val="003A51D8"/>
    <w:rsid w:val="003D6B64"/>
    <w:rsid w:val="003E6789"/>
    <w:rsid w:val="00403C85"/>
    <w:rsid w:val="00483F5F"/>
    <w:rsid w:val="00495F91"/>
    <w:rsid w:val="004D5017"/>
    <w:rsid w:val="005061E4"/>
    <w:rsid w:val="0053421C"/>
    <w:rsid w:val="00542F21"/>
    <w:rsid w:val="00550EA8"/>
    <w:rsid w:val="005725B4"/>
    <w:rsid w:val="005A27B0"/>
    <w:rsid w:val="005A5573"/>
    <w:rsid w:val="005B608F"/>
    <w:rsid w:val="005C3744"/>
    <w:rsid w:val="005C43BE"/>
    <w:rsid w:val="005C7B6D"/>
    <w:rsid w:val="00607377"/>
    <w:rsid w:val="00613773"/>
    <w:rsid w:val="00617DD3"/>
    <w:rsid w:val="0063015D"/>
    <w:rsid w:val="00641F1F"/>
    <w:rsid w:val="00672FC4"/>
    <w:rsid w:val="00685FE8"/>
    <w:rsid w:val="006B0456"/>
    <w:rsid w:val="006B3F8C"/>
    <w:rsid w:val="006C5E92"/>
    <w:rsid w:val="006C65B0"/>
    <w:rsid w:val="007157D4"/>
    <w:rsid w:val="0074786E"/>
    <w:rsid w:val="00760193"/>
    <w:rsid w:val="0076707B"/>
    <w:rsid w:val="00774ECB"/>
    <w:rsid w:val="00793318"/>
    <w:rsid w:val="007D2829"/>
    <w:rsid w:val="007D51E3"/>
    <w:rsid w:val="008068A4"/>
    <w:rsid w:val="008249DC"/>
    <w:rsid w:val="00824FB2"/>
    <w:rsid w:val="00831D31"/>
    <w:rsid w:val="0085088D"/>
    <w:rsid w:val="008869D4"/>
    <w:rsid w:val="00891AAD"/>
    <w:rsid w:val="008B095B"/>
    <w:rsid w:val="008E34C8"/>
    <w:rsid w:val="00901F8D"/>
    <w:rsid w:val="00924F4A"/>
    <w:rsid w:val="0095648A"/>
    <w:rsid w:val="00973DDE"/>
    <w:rsid w:val="00995C9A"/>
    <w:rsid w:val="009A1FF8"/>
    <w:rsid w:val="009B4E67"/>
    <w:rsid w:val="009C0A99"/>
    <w:rsid w:val="009C57CF"/>
    <w:rsid w:val="009F04A4"/>
    <w:rsid w:val="00A1328E"/>
    <w:rsid w:val="00A31B3B"/>
    <w:rsid w:val="00A4103D"/>
    <w:rsid w:val="00A5293B"/>
    <w:rsid w:val="00A63196"/>
    <w:rsid w:val="00A720BF"/>
    <w:rsid w:val="00A82CC3"/>
    <w:rsid w:val="00A9584F"/>
    <w:rsid w:val="00AA4A6E"/>
    <w:rsid w:val="00AA6337"/>
    <w:rsid w:val="00AB79F2"/>
    <w:rsid w:val="00AC0188"/>
    <w:rsid w:val="00AC4D61"/>
    <w:rsid w:val="00AE6705"/>
    <w:rsid w:val="00AE6EA2"/>
    <w:rsid w:val="00B1434D"/>
    <w:rsid w:val="00B25BA6"/>
    <w:rsid w:val="00B26390"/>
    <w:rsid w:val="00B65E64"/>
    <w:rsid w:val="00BC5F1E"/>
    <w:rsid w:val="00BF01D3"/>
    <w:rsid w:val="00BF07F5"/>
    <w:rsid w:val="00C01EB2"/>
    <w:rsid w:val="00C04C82"/>
    <w:rsid w:val="00C06784"/>
    <w:rsid w:val="00C07E22"/>
    <w:rsid w:val="00C24549"/>
    <w:rsid w:val="00C26942"/>
    <w:rsid w:val="00C77D74"/>
    <w:rsid w:val="00CD5548"/>
    <w:rsid w:val="00CE1991"/>
    <w:rsid w:val="00CE66E7"/>
    <w:rsid w:val="00D046D1"/>
    <w:rsid w:val="00D2233D"/>
    <w:rsid w:val="00D53BD6"/>
    <w:rsid w:val="00D564E6"/>
    <w:rsid w:val="00D808DE"/>
    <w:rsid w:val="00D81E54"/>
    <w:rsid w:val="00DE7A21"/>
    <w:rsid w:val="00E01FF7"/>
    <w:rsid w:val="00E2073D"/>
    <w:rsid w:val="00E3274A"/>
    <w:rsid w:val="00E36966"/>
    <w:rsid w:val="00E37BA7"/>
    <w:rsid w:val="00E435AC"/>
    <w:rsid w:val="00E479EF"/>
    <w:rsid w:val="00E53FD1"/>
    <w:rsid w:val="00E6237A"/>
    <w:rsid w:val="00E76242"/>
    <w:rsid w:val="00E921A3"/>
    <w:rsid w:val="00EB0E25"/>
    <w:rsid w:val="00ED0FA5"/>
    <w:rsid w:val="00EE4A3D"/>
    <w:rsid w:val="00F01B7B"/>
    <w:rsid w:val="00F062E3"/>
    <w:rsid w:val="00F1473B"/>
    <w:rsid w:val="00F31A06"/>
    <w:rsid w:val="00F338C9"/>
    <w:rsid w:val="00F63262"/>
    <w:rsid w:val="00F67E08"/>
    <w:rsid w:val="00F731C3"/>
    <w:rsid w:val="00F82F26"/>
    <w:rsid w:val="00F84372"/>
    <w:rsid w:val="00F85C90"/>
    <w:rsid w:val="00FC0FBD"/>
    <w:rsid w:val="00FE2C66"/>
    <w:rsid w:val="00FE54B1"/>
    <w:rsid w:val="00FF3432"/>
    <w:rsid w:val="00FF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4583"/>
  <w15:docId w15:val="{AEB862D9-C99E-4AB4-8817-37F86DB9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4F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5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2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5F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5F91"/>
    <w:rPr>
      <w:color w:val="0000FF"/>
      <w:u w:val="single"/>
    </w:rPr>
  </w:style>
  <w:style w:type="paragraph" w:styleId="Caption">
    <w:name w:val="caption"/>
    <w:basedOn w:val="Normal"/>
    <w:next w:val="Normal"/>
    <w:uiPriority w:val="35"/>
    <w:unhideWhenUsed/>
    <w:qFormat/>
    <w:rsid w:val="00685F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52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3B"/>
  </w:style>
  <w:style w:type="paragraph" w:styleId="Footer">
    <w:name w:val="footer"/>
    <w:basedOn w:val="Normal"/>
    <w:link w:val="FooterChar"/>
    <w:uiPriority w:val="99"/>
    <w:unhideWhenUsed/>
    <w:rsid w:val="00A52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3B"/>
  </w:style>
  <w:style w:type="character" w:styleId="Strong">
    <w:name w:val="Strong"/>
    <w:basedOn w:val="DefaultParagraphFont"/>
    <w:uiPriority w:val="22"/>
    <w:qFormat/>
    <w:rsid w:val="00AE6705"/>
    <w:rPr>
      <w:b/>
      <w:bCs/>
    </w:rPr>
  </w:style>
  <w:style w:type="character" w:customStyle="1" w:styleId="selectable">
    <w:name w:val="selectable"/>
    <w:basedOn w:val="DefaultParagraphFont"/>
    <w:rsid w:val="00AE6705"/>
  </w:style>
  <w:style w:type="character" w:styleId="UnresolvedMention">
    <w:name w:val="Unresolved Mention"/>
    <w:basedOn w:val="DefaultParagraphFont"/>
    <w:uiPriority w:val="99"/>
    <w:semiHidden/>
    <w:unhideWhenUsed/>
    <w:rsid w:val="00641F1F"/>
    <w:rPr>
      <w:color w:val="605E5C"/>
      <w:shd w:val="clear" w:color="auto" w:fill="E1DFDD"/>
    </w:rPr>
  </w:style>
  <w:style w:type="character" w:styleId="CommentReference">
    <w:name w:val="annotation reference"/>
    <w:basedOn w:val="DefaultParagraphFont"/>
    <w:uiPriority w:val="99"/>
    <w:semiHidden/>
    <w:unhideWhenUsed/>
    <w:rsid w:val="00070632"/>
    <w:rPr>
      <w:sz w:val="16"/>
      <w:szCs w:val="16"/>
    </w:rPr>
  </w:style>
  <w:style w:type="paragraph" w:styleId="CommentText">
    <w:name w:val="annotation text"/>
    <w:basedOn w:val="Normal"/>
    <w:link w:val="CommentTextChar"/>
    <w:uiPriority w:val="99"/>
    <w:semiHidden/>
    <w:unhideWhenUsed/>
    <w:rsid w:val="00070632"/>
    <w:pPr>
      <w:spacing w:line="240" w:lineRule="auto"/>
    </w:pPr>
    <w:rPr>
      <w:sz w:val="20"/>
      <w:szCs w:val="20"/>
    </w:rPr>
  </w:style>
  <w:style w:type="character" w:customStyle="1" w:styleId="CommentTextChar">
    <w:name w:val="Comment Text Char"/>
    <w:basedOn w:val="DefaultParagraphFont"/>
    <w:link w:val="CommentText"/>
    <w:uiPriority w:val="99"/>
    <w:semiHidden/>
    <w:rsid w:val="00070632"/>
    <w:rPr>
      <w:sz w:val="20"/>
      <w:szCs w:val="20"/>
    </w:rPr>
  </w:style>
  <w:style w:type="paragraph" w:styleId="CommentSubject">
    <w:name w:val="annotation subject"/>
    <w:basedOn w:val="CommentText"/>
    <w:next w:val="CommentText"/>
    <w:link w:val="CommentSubjectChar"/>
    <w:uiPriority w:val="99"/>
    <w:semiHidden/>
    <w:unhideWhenUsed/>
    <w:rsid w:val="00070632"/>
    <w:rPr>
      <w:b/>
      <w:bCs/>
    </w:rPr>
  </w:style>
  <w:style w:type="character" w:customStyle="1" w:styleId="CommentSubjectChar">
    <w:name w:val="Comment Subject Char"/>
    <w:basedOn w:val="CommentTextChar"/>
    <w:link w:val="CommentSubject"/>
    <w:uiPriority w:val="99"/>
    <w:semiHidden/>
    <w:rsid w:val="000706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5610">
      <w:bodyDiv w:val="1"/>
      <w:marLeft w:val="0"/>
      <w:marRight w:val="0"/>
      <w:marTop w:val="0"/>
      <w:marBottom w:val="0"/>
      <w:divBdr>
        <w:top w:val="none" w:sz="0" w:space="0" w:color="auto"/>
        <w:left w:val="none" w:sz="0" w:space="0" w:color="auto"/>
        <w:bottom w:val="none" w:sz="0" w:space="0" w:color="auto"/>
        <w:right w:val="none" w:sz="0" w:space="0" w:color="auto"/>
      </w:divBdr>
    </w:div>
    <w:div w:id="342099668">
      <w:bodyDiv w:val="1"/>
      <w:marLeft w:val="0"/>
      <w:marRight w:val="0"/>
      <w:marTop w:val="0"/>
      <w:marBottom w:val="0"/>
      <w:divBdr>
        <w:top w:val="none" w:sz="0" w:space="0" w:color="auto"/>
        <w:left w:val="none" w:sz="0" w:space="0" w:color="auto"/>
        <w:bottom w:val="none" w:sz="0" w:space="0" w:color="auto"/>
        <w:right w:val="none" w:sz="0" w:space="0" w:color="auto"/>
      </w:divBdr>
    </w:div>
    <w:div w:id="560293782">
      <w:bodyDiv w:val="1"/>
      <w:marLeft w:val="0"/>
      <w:marRight w:val="0"/>
      <w:marTop w:val="0"/>
      <w:marBottom w:val="0"/>
      <w:divBdr>
        <w:top w:val="none" w:sz="0" w:space="0" w:color="auto"/>
        <w:left w:val="none" w:sz="0" w:space="0" w:color="auto"/>
        <w:bottom w:val="none" w:sz="0" w:space="0" w:color="auto"/>
        <w:right w:val="none" w:sz="0" w:space="0" w:color="auto"/>
      </w:divBdr>
    </w:div>
    <w:div w:id="1155103107">
      <w:bodyDiv w:val="1"/>
      <w:marLeft w:val="0"/>
      <w:marRight w:val="0"/>
      <w:marTop w:val="0"/>
      <w:marBottom w:val="0"/>
      <w:divBdr>
        <w:top w:val="none" w:sz="0" w:space="0" w:color="auto"/>
        <w:left w:val="none" w:sz="0" w:space="0" w:color="auto"/>
        <w:bottom w:val="none" w:sz="0" w:space="0" w:color="auto"/>
        <w:right w:val="none" w:sz="0" w:space="0" w:color="auto"/>
      </w:divBdr>
    </w:div>
    <w:div w:id="1517427137">
      <w:bodyDiv w:val="1"/>
      <w:marLeft w:val="0"/>
      <w:marRight w:val="0"/>
      <w:marTop w:val="0"/>
      <w:marBottom w:val="0"/>
      <w:divBdr>
        <w:top w:val="none" w:sz="0" w:space="0" w:color="auto"/>
        <w:left w:val="none" w:sz="0" w:space="0" w:color="auto"/>
        <w:bottom w:val="none" w:sz="0" w:space="0" w:color="auto"/>
        <w:right w:val="none" w:sz="0" w:space="0" w:color="auto"/>
      </w:divBdr>
    </w:div>
    <w:div w:id="1637949877">
      <w:bodyDiv w:val="1"/>
      <w:marLeft w:val="0"/>
      <w:marRight w:val="0"/>
      <w:marTop w:val="0"/>
      <w:marBottom w:val="0"/>
      <w:divBdr>
        <w:top w:val="none" w:sz="0" w:space="0" w:color="auto"/>
        <w:left w:val="none" w:sz="0" w:space="0" w:color="auto"/>
        <w:bottom w:val="none" w:sz="0" w:space="0" w:color="auto"/>
        <w:right w:val="none" w:sz="0" w:space="0" w:color="auto"/>
      </w:divBdr>
    </w:div>
    <w:div w:id="2068651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oi.org/10.1016/j.icte.2021.08.015" TargetMode="External"/><Relationship Id="rId3" Type="http://schemas.openxmlformats.org/officeDocument/2006/relationships/settings" Target="settings.xml"/><Relationship Id="rId21" Type="http://schemas.openxmlformats.org/officeDocument/2006/relationships/hyperlink" Target="https://doi.org/10.1016/j.aej.2021.09.051" TargetMode="Externa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doi.org/10.1016/j.icte.2021.08.00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urn.kb.se/resolve?urn=urn:nbn:se:kth:diva-24789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fsidi.2020.30109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016/j.icte.2021.08.004" TargetMode="External"/><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openxmlformats.org/officeDocument/2006/relationships/hyperlink" Target="https://doi.org/10.1016/j.bcra.2021.100023" TargetMode="External"/><Relationship Id="rId27" Type="http://schemas.openxmlformats.org/officeDocument/2006/relationships/hyperlink" Target="https://doi.org/10.1016/j.elerap.2019.10084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25FA-2832-4057-A10B-B2DA04B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Bekele</dc:creator>
  <cp:keywords/>
  <dc:description/>
  <cp:lastModifiedBy>David Bekele</cp:lastModifiedBy>
  <cp:revision>3</cp:revision>
  <dcterms:created xsi:type="dcterms:W3CDTF">2021-12-02T19:46:00Z</dcterms:created>
  <dcterms:modified xsi:type="dcterms:W3CDTF">2021-12-02T19:50:00Z</dcterms:modified>
</cp:coreProperties>
</file>